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523029" w14:textId="5F40881B" w:rsidR="000E6DEC" w:rsidRDefault="000E6DEC"/>
    <w:p w14:paraId="0FF1E8F0" w14:textId="6C32BF50" w:rsidR="00DD6A3B" w:rsidRDefault="00DD6A3B" w:rsidP="00DD6A3B">
      <w:pPr>
        <w:pStyle w:val="Heading1"/>
      </w:pPr>
      <w:r>
        <w:t>Abstract</w:t>
      </w:r>
    </w:p>
    <w:p w14:paraId="4E81FF7A" w14:textId="77777777" w:rsidR="00DD6A3B" w:rsidRPr="00DD6A3B" w:rsidRDefault="00DD6A3B" w:rsidP="00DD6A3B"/>
    <w:p w14:paraId="1A0E5A35" w14:textId="31E4B4F9" w:rsidR="00E73EEA" w:rsidRDefault="0040324E" w:rsidP="00DD6A3B">
      <w:pPr>
        <w:pStyle w:val="Heading1"/>
      </w:pPr>
      <w:r>
        <w:t>Background</w:t>
      </w:r>
    </w:p>
    <w:p w14:paraId="0C6EA0A1" w14:textId="20F9124A" w:rsidR="00234C0A" w:rsidRDefault="00C2697E" w:rsidP="00C2697E">
      <w:pPr>
        <w:pStyle w:val="ListParagraph"/>
        <w:numPr>
          <w:ilvl w:val="0"/>
          <w:numId w:val="1"/>
        </w:numPr>
      </w:pPr>
      <w:r>
        <w:t>TOR</w:t>
      </w:r>
    </w:p>
    <w:p w14:paraId="420912E7" w14:textId="28AF465C" w:rsidR="00C2697E" w:rsidRDefault="00C2697E" w:rsidP="00C2697E">
      <w:pPr>
        <w:pStyle w:val="ListParagraph"/>
        <w:numPr>
          <w:ilvl w:val="0"/>
          <w:numId w:val="1"/>
        </w:numPr>
      </w:pPr>
      <w:proofErr w:type="gramStart"/>
      <w:r>
        <w:t>why</w:t>
      </w:r>
      <w:proofErr w:type="gramEnd"/>
      <w:r>
        <w:t xml:space="preserve"> muscle</w:t>
      </w:r>
      <w:r w:rsidR="00411E0B">
        <w:t xml:space="preserve"> and aging</w:t>
      </w:r>
    </w:p>
    <w:p w14:paraId="27BC0FF0" w14:textId="11C7ED20" w:rsidR="00162960" w:rsidRDefault="00162960" w:rsidP="00162960">
      <w:pPr>
        <w:pStyle w:val="ListParagraph"/>
        <w:numPr>
          <w:ilvl w:val="0"/>
          <w:numId w:val="1"/>
        </w:numPr>
      </w:pPr>
      <w:r>
        <w:t>Flies</w:t>
      </w:r>
    </w:p>
    <w:p w14:paraId="7D7603EF" w14:textId="71D4B95E" w:rsidR="00C2697E" w:rsidRDefault="00FE5A20" w:rsidP="00C2697E">
      <w:pPr>
        <w:pStyle w:val="ListParagraph"/>
        <w:numPr>
          <w:ilvl w:val="0"/>
          <w:numId w:val="1"/>
        </w:numPr>
      </w:pPr>
      <w:r>
        <w:t>GAL4</w:t>
      </w:r>
      <w:r w:rsidR="00C2697E">
        <w:t>/UAS</w:t>
      </w:r>
    </w:p>
    <w:p w14:paraId="1C1D99DD" w14:textId="77777777" w:rsidR="00C2697E" w:rsidRDefault="00C2697E" w:rsidP="00C2697E"/>
    <w:p w14:paraId="369EB2B7" w14:textId="3CE3AF3C" w:rsidR="00C2697E" w:rsidRDefault="00C2697E" w:rsidP="00DD6A3B">
      <w:pPr>
        <w:pStyle w:val="Heading1"/>
      </w:pPr>
      <w:r>
        <w:t>Methods</w:t>
      </w:r>
    </w:p>
    <w:p w14:paraId="70B3CDA0" w14:textId="77777777" w:rsidR="00C35D4F" w:rsidRDefault="00C35D4F" w:rsidP="00C2697E">
      <w:pPr>
        <w:rPr>
          <w:b/>
        </w:rPr>
      </w:pPr>
    </w:p>
    <w:p w14:paraId="4465DF37" w14:textId="13310D69" w:rsidR="007E44ED" w:rsidRDefault="007E44ED" w:rsidP="00DD6A3B">
      <w:pPr>
        <w:pStyle w:val="Heading2"/>
      </w:pPr>
      <w:r>
        <w:t>Materials</w:t>
      </w:r>
    </w:p>
    <w:p w14:paraId="37D0BD68" w14:textId="41651411" w:rsidR="00DB29A1" w:rsidRPr="00267136" w:rsidRDefault="00267136" w:rsidP="00C2697E">
      <w:pPr>
        <w:rPr>
          <w:b/>
        </w:rPr>
      </w:pPr>
      <w:r>
        <w:t>Fly</w:t>
      </w:r>
      <w:r w:rsidR="00BE0793">
        <w:t xml:space="preserve"> stocks were ordered from </w:t>
      </w:r>
      <w:r w:rsidR="00411E0B">
        <w:t xml:space="preserve">the </w:t>
      </w:r>
      <w:r w:rsidR="00BE0793">
        <w:t>Bloomington</w:t>
      </w:r>
      <w:r w:rsidR="00411E0B">
        <w:t xml:space="preserve"> stock center </w:t>
      </w:r>
      <w:r>
        <w:t xml:space="preserve">or were described previously </w:t>
      </w:r>
      <w:r w:rsidR="00411E0B">
        <w:t>(</w:t>
      </w:r>
      <w:r>
        <w:t xml:space="preserve">see Supplementary </w:t>
      </w:r>
      <w:r w:rsidR="00411E0B">
        <w:t>Table 1)</w:t>
      </w:r>
      <w:r w:rsidR="00BE0793">
        <w:t xml:space="preserve">. Food was made </w:t>
      </w:r>
      <w:r w:rsidR="00411E0B">
        <w:t xml:space="preserve">prepared according to </w:t>
      </w:r>
      <w:commentRangeStart w:id="0"/>
      <w:r w:rsidR="00411E0B">
        <w:t>XXX</w:t>
      </w:r>
      <w:r w:rsidR="00BE0793">
        <w:rPr>
          <w:b/>
        </w:rPr>
        <w:t xml:space="preserve"> </w:t>
      </w:r>
      <w:commentRangeEnd w:id="0"/>
      <w:r w:rsidR="00411E0B">
        <w:rPr>
          <w:rStyle w:val="CommentReference"/>
        </w:rPr>
        <w:commentReference w:id="0"/>
      </w:r>
      <w:r w:rsidR="00411E0B">
        <w:rPr>
          <w:b/>
        </w:rPr>
        <w:t xml:space="preserve">.  </w:t>
      </w:r>
      <w:proofErr w:type="spellStart"/>
      <w:r>
        <w:t>Rapamycin</w:t>
      </w:r>
      <w:proofErr w:type="spellEnd"/>
      <w:r>
        <w:t xml:space="preserve"> (Cayman Chemicals) was added where indicated when food was ~50</w:t>
      </w:r>
      <w:r>
        <w:rPr>
          <w:rFonts w:ascii="Cambria" w:hAnsi="Cambria"/>
        </w:rPr>
        <w:t>°</w:t>
      </w:r>
      <w:r>
        <w:t xml:space="preserve"> C</w:t>
      </w:r>
      <w:r>
        <w:rPr>
          <w:b/>
        </w:rPr>
        <w:t>.</w:t>
      </w:r>
    </w:p>
    <w:p w14:paraId="490316A0" w14:textId="77777777" w:rsidR="00411E0B" w:rsidRDefault="00411E0B" w:rsidP="00C2697E">
      <w:pPr>
        <w:rPr>
          <w:b/>
        </w:rPr>
      </w:pPr>
    </w:p>
    <w:p w14:paraId="320B5C76" w14:textId="77777777" w:rsidR="001A0687" w:rsidRDefault="001A0687" w:rsidP="00C2697E">
      <w:pPr>
        <w:rPr>
          <w:b/>
        </w:rPr>
      </w:pPr>
    </w:p>
    <w:p w14:paraId="6EEAF636" w14:textId="77777777" w:rsidR="004B7CDC" w:rsidRDefault="004B7CDC" w:rsidP="00C2697E">
      <w:pPr>
        <w:rPr>
          <w:b/>
        </w:rPr>
      </w:pPr>
    </w:p>
    <w:p w14:paraId="74B3F535" w14:textId="2BD301B2" w:rsidR="00411E0B" w:rsidRDefault="00411E0B" w:rsidP="00DD6A3B">
      <w:pPr>
        <w:pStyle w:val="Heading2"/>
      </w:pPr>
      <w:commentRangeStart w:id="1"/>
      <w:r>
        <w:t xml:space="preserve">Tissue Culture and </w:t>
      </w:r>
      <w:proofErr w:type="spellStart"/>
      <w:r>
        <w:t>Myotube</w:t>
      </w:r>
      <w:proofErr w:type="spellEnd"/>
      <w:r>
        <w:t xml:space="preserve"> Formation</w:t>
      </w:r>
    </w:p>
    <w:p w14:paraId="0D35AB59" w14:textId="77777777" w:rsidR="00F444D6" w:rsidRDefault="00F444D6" w:rsidP="001A0687">
      <w:pPr>
        <w:pStyle w:val="Heading2"/>
      </w:pPr>
    </w:p>
    <w:p w14:paraId="6FCC02DE" w14:textId="0096E874" w:rsidR="00F444D6" w:rsidRPr="00F444D6" w:rsidRDefault="00F444D6" w:rsidP="001A0687">
      <w:pPr>
        <w:pStyle w:val="Heading2"/>
      </w:pPr>
      <w:r>
        <w:t>Real Time Quantitative PCR</w:t>
      </w:r>
    </w:p>
    <w:commentRangeEnd w:id="1"/>
    <w:p w14:paraId="36D2F3A8" w14:textId="77777777" w:rsidR="00411E0B" w:rsidRDefault="00C8155A" w:rsidP="00C2697E">
      <w:pPr>
        <w:rPr>
          <w:b/>
        </w:rPr>
      </w:pPr>
      <w:r>
        <w:rPr>
          <w:rStyle w:val="CommentReference"/>
        </w:rPr>
        <w:commentReference w:id="1"/>
      </w:r>
    </w:p>
    <w:p w14:paraId="1EBF392B" w14:textId="7A65CEFA" w:rsidR="00DB29A1" w:rsidRPr="00061E90" w:rsidRDefault="00061E90" w:rsidP="00C2697E">
      <w:r w:rsidRPr="00061E90">
        <w:t xml:space="preserve">We did real time </w:t>
      </w:r>
      <w:proofErr w:type="spellStart"/>
      <w:r w:rsidRPr="00061E90">
        <w:t>qPCR</w:t>
      </w:r>
      <w:proofErr w:type="spellEnd"/>
    </w:p>
    <w:p w14:paraId="2900EB1B" w14:textId="23484566" w:rsidR="00DB29A1" w:rsidRPr="00DB29A1" w:rsidRDefault="00DB29A1" w:rsidP="001A0687">
      <w:pPr>
        <w:pStyle w:val="Heading2"/>
      </w:pPr>
      <w:r>
        <w:t>Fly Breeding</w:t>
      </w:r>
    </w:p>
    <w:p w14:paraId="2496D9B5" w14:textId="77777777" w:rsidR="00411E0B" w:rsidRDefault="00411E0B" w:rsidP="001A0687"/>
    <w:p w14:paraId="35D61979" w14:textId="18544A15" w:rsidR="00C2697E" w:rsidRDefault="00BE0793" w:rsidP="00EB1511">
      <w:r>
        <w:t xml:space="preserve">To prepare the crosses, virgin females were picked out from each of the </w:t>
      </w:r>
      <w:r w:rsidR="00FE5A20">
        <w:t>GAL4</w:t>
      </w:r>
      <w:r>
        <w:t xml:space="preserve"> drive</w:t>
      </w:r>
      <w:r w:rsidR="00DB29A1">
        <w:t xml:space="preserve">r strains. </w:t>
      </w:r>
      <w:r w:rsidR="00411E0B">
        <w:t xml:space="preserve">  Ten virgin females</w:t>
      </w:r>
      <w:r>
        <w:t xml:space="preserve"> were used per cross. Males </w:t>
      </w:r>
      <w:r w:rsidR="00DB29A1">
        <w:t xml:space="preserve">with the appropriate </w:t>
      </w:r>
      <w:r w:rsidR="00411E0B">
        <w:t>genotype</w:t>
      </w:r>
      <w:r w:rsidR="00DB29A1">
        <w:t xml:space="preserve"> </w:t>
      </w:r>
      <w:r>
        <w:t xml:space="preserve">were chosen from each of the </w:t>
      </w:r>
      <w:proofErr w:type="spellStart"/>
      <w:r>
        <w:t>shRNA</w:t>
      </w:r>
      <w:proofErr w:type="spellEnd"/>
      <w:r>
        <w:t xml:space="preserve"> strains, </w:t>
      </w:r>
      <w:r w:rsidR="00DB29A1">
        <w:t xml:space="preserve">and four males were used per cross. </w:t>
      </w:r>
      <w:r w:rsidR="00411E0B">
        <w:t xml:space="preserve">Flies were maintained </w:t>
      </w:r>
      <w:r w:rsidR="00DB29A1">
        <w:t>in an incubator at 25</w:t>
      </w:r>
      <w:r w:rsidR="00DB29A1">
        <w:rPr>
          <w:rFonts w:ascii="Cambria" w:hAnsi="Cambria"/>
        </w:rPr>
        <w:t>°</w:t>
      </w:r>
      <w:r w:rsidR="00DB29A1">
        <w:t xml:space="preserve"> C. </w:t>
      </w:r>
      <w:r w:rsidR="00187BB9">
        <w:t>When cooler temperatures were required, flies were maintained at 18</w:t>
      </w:r>
      <w:r w:rsidR="00187BB9">
        <w:rPr>
          <w:rFonts w:ascii="Cambria" w:hAnsi="Cambria"/>
        </w:rPr>
        <w:t xml:space="preserve">° </w:t>
      </w:r>
      <w:r w:rsidR="00187BB9">
        <w:t xml:space="preserve">C.  </w:t>
      </w:r>
      <w:r w:rsidR="00922DE5">
        <w:t xml:space="preserve">The parents were flipped into a new vial every five days. </w:t>
      </w:r>
      <w:r w:rsidR="00DB29A1">
        <w:t xml:space="preserve">The </w:t>
      </w:r>
      <w:r w:rsidR="00411E0B">
        <w:t xml:space="preserve">progeny </w:t>
      </w:r>
      <w:r w:rsidR="00DB29A1">
        <w:t xml:space="preserve">began to </w:t>
      </w:r>
      <w:proofErr w:type="spellStart"/>
      <w:r w:rsidR="00DB29A1">
        <w:t>eclose</w:t>
      </w:r>
      <w:proofErr w:type="spellEnd"/>
      <w:r w:rsidR="00DB29A1">
        <w:t xml:space="preserve"> after ten days, at which point the progeny was sorted according to phenotype </w:t>
      </w:r>
      <w:r w:rsidR="00922DE5">
        <w:t xml:space="preserve">and gender. During each sorting, the number of flies of each phenotype was recorded. The sorted flies were put into new vials, with males and females separated and with 5-10 flies in each vial.  The </w:t>
      </w:r>
      <w:r w:rsidR="00922DE5">
        <w:lastRenderedPageBreak/>
        <w:t>progeny was stored in an incubator at 25</w:t>
      </w:r>
      <w:r w:rsidR="00922DE5">
        <w:rPr>
          <w:rFonts w:ascii="Cambria" w:hAnsi="Cambria"/>
        </w:rPr>
        <w:t>°</w:t>
      </w:r>
      <w:r w:rsidR="00922DE5">
        <w:t xml:space="preserve"> C. This process was continued until </w:t>
      </w:r>
      <w:r w:rsidR="00411E0B">
        <w:t xml:space="preserve">at least </w:t>
      </w:r>
      <w:r w:rsidR="00922DE5">
        <w:t>100 flies of each genotype had been collected</w:t>
      </w:r>
      <w:r w:rsidR="00411E0B">
        <w:t xml:space="preserve">.  At least three replicates of each cross </w:t>
      </w:r>
      <w:proofErr w:type="gramStart"/>
      <w:r w:rsidR="00411E0B">
        <w:t>was</w:t>
      </w:r>
      <w:proofErr w:type="gramEnd"/>
      <w:r w:rsidR="00411E0B">
        <w:t xml:space="preserve"> performed</w:t>
      </w:r>
      <w:r w:rsidR="00922DE5">
        <w:t xml:space="preserve">. </w:t>
      </w:r>
    </w:p>
    <w:p w14:paraId="768D39A1" w14:textId="59B6B4E8" w:rsidR="001B4D8C" w:rsidRDefault="001B4D8C" w:rsidP="001A0687">
      <w:pPr>
        <w:pStyle w:val="Heading2"/>
      </w:pPr>
      <w:r>
        <w:t xml:space="preserve">Examining </w:t>
      </w:r>
      <w:proofErr w:type="spellStart"/>
      <w:r>
        <w:t>Pup</w:t>
      </w:r>
      <w:r w:rsidRPr="00486518">
        <w:t>a</w:t>
      </w:r>
      <w:r>
        <w:t>l</w:t>
      </w:r>
      <w:proofErr w:type="spellEnd"/>
      <w:r>
        <w:t xml:space="preserve"> Cases</w:t>
      </w:r>
    </w:p>
    <w:p w14:paraId="22E8D817" w14:textId="77777777" w:rsidR="001B4D8C" w:rsidRDefault="001B4D8C" w:rsidP="00EB1511">
      <w:pPr>
        <w:rPr>
          <w:b/>
        </w:rPr>
      </w:pPr>
    </w:p>
    <w:p w14:paraId="51471E38" w14:textId="569C46E2" w:rsidR="001B4D8C" w:rsidRDefault="001B4D8C" w:rsidP="00EB1511">
      <w:r>
        <w:t xml:space="preserve">Twenty days after the </w:t>
      </w:r>
      <w:r>
        <w:rPr>
          <w:i/>
        </w:rPr>
        <w:t>C179-</w:t>
      </w:r>
      <w:r w:rsidR="00FE5A20">
        <w:rPr>
          <w:i/>
        </w:rPr>
        <w:t>GAL4</w:t>
      </w:r>
      <w:r>
        <w:rPr>
          <w:i/>
        </w:rPr>
        <w:t xml:space="preserve">/Raptor </w:t>
      </w:r>
      <w:r>
        <w:t xml:space="preserve">and </w:t>
      </w:r>
      <w:r>
        <w:rPr>
          <w:i/>
        </w:rPr>
        <w:t>Mef-</w:t>
      </w:r>
      <w:r w:rsidR="00FE5A20">
        <w:rPr>
          <w:i/>
        </w:rPr>
        <w:t>GAL4</w:t>
      </w:r>
      <w:r>
        <w:rPr>
          <w:i/>
        </w:rPr>
        <w:t xml:space="preserve">/Raptor </w:t>
      </w:r>
      <w:r>
        <w:t xml:space="preserve">crosses were made, the progeny flies were emptied from the vials. The empty </w:t>
      </w:r>
      <w:proofErr w:type="spellStart"/>
      <w:r>
        <w:t>pupal</w:t>
      </w:r>
      <w:proofErr w:type="spellEnd"/>
      <w:r>
        <w:t xml:space="preserve"> cases were counted and the cases containing dead flies were counted. A </w:t>
      </w:r>
      <w:proofErr w:type="spellStart"/>
      <w:r>
        <w:t>pupal</w:t>
      </w:r>
      <w:proofErr w:type="spellEnd"/>
      <w:r>
        <w:t xml:space="preserve"> case with a dead fly in it was markedly darker in color than the empty cases, and contained a black, shrunken fly.</w:t>
      </w:r>
    </w:p>
    <w:p w14:paraId="34284B09" w14:textId="77777777" w:rsidR="001B4D8C" w:rsidRPr="001B4D8C" w:rsidRDefault="001B4D8C" w:rsidP="00EB1511"/>
    <w:p w14:paraId="0161846D" w14:textId="526145CF" w:rsidR="00EB1511" w:rsidRDefault="00EB1511" w:rsidP="001A0687">
      <w:pPr>
        <w:pStyle w:val="Heading2"/>
      </w:pPr>
      <w:r>
        <w:t>Crawling Assay</w:t>
      </w:r>
    </w:p>
    <w:p w14:paraId="1521F283" w14:textId="77777777" w:rsidR="00EB1511" w:rsidRDefault="00EB1511" w:rsidP="00EB1511"/>
    <w:p w14:paraId="78C000B5" w14:textId="3719632F" w:rsidR="00EB1511" w:rsidRDefault="003937DA" w:rsidP="00EB1511">
      <w:r>
        <w:t xml:space="preserve">To perform the crawling assay, the flies were tapped to the bottom of the vial at the same time a stopwatch was started. The stopwatch was stopped each time a fly in the vial crawled 4 cm. up the side of the vial. A separate time was recorded for each fly in the vial. </w:t>
      </w:r>
      <w:r w:rsidR="00411E0B">
        <w:t xml:space="preserve">This </w:t>
      </w:r>
      <w:r>
        <w:t xml:space="preserve">was performed soon after </w:t>
      </w:r>
      <w:proofErr w:type="spellStart"/>
      <w:r>
        <w:t>eclosure</w:t>
      </w:r>
      <w:proofErr w:type="spellEnd"/>
      <w:r>
        <w:t xml:space="preserve"> and repeated every </w:t>
      </w:r>
      <w:r w:rsidR="00411E0B">
        <w:t>~</w:t>
      </w:r>
      <w:r>
        <w:t xml:space="preserve">30 days for a total of 3 trials. </w:t>
      </w:r>
    </w:p>
    <w:p w14:paraId="6AEC2820" w14:textId="77777777" w:rsidR="00B26960" w:rsidRDefault="00B26960" w:rsidP="00EB1511"/>
    <w:p w14:paraId="00CC3DCD" w14:textId="366BA3C9" w:rsidR="00B26960" w:rsidRDefault="00B26960" w:rsidP="00B26960">
      <w:pPr>
        <w:pStyle w:val="Heading2"/>
      </w:pPr>
      <w:r>
        <w:t>Statistics</w:t>
      </w:r>
    </w:p>
    <w:p w14:paraId="1C26E0EA" w14:textId="235E3AA4" w:rsidR="00F3104E" w:rsidRDefault="00F3104E" w:rsidP="00B26960"/>
    <w:p w14:paraId="5A772658" w14:textId="4986C7C9" w:rsidR="00B26960" w:rsidRPr="00B26960" w:rsidRDefault="00B26960" w:rsidP="00B26960">
      <w:r>
        <w:t xml:space="preserve">Statistical analyses were performed using the R statistical package, version 3.1.0 </w:t>
      </w:r>
      <w:r w:rsidR="00F3104E">
        <w:fldChar w:fldCharType="begin" w:fldLock="1"/>
      </w:r>
      <w:r w:rsidR="00F3104E">
        <w:instrText>ADDIN CSL_CITATION { "citationItems" : [ { "id" : "ITEM-1", "itemData" : { "author" : [ { "dropping-particle" : "", "family" : "R Core Team", "given" : "", "non-dropping-particle" : "", "parse-names" : false, "suffix" : "" } ], "id" : "ITEM-1", "issued" : { "date-parts" : [ [ "2013" ] ] }, "publisher-place" : "Vienna, Austria", "title" : "R: A Language and Environment for Statistical Computing", "type" : "article" }, "uris" : [ "http://www.mendeley.com/documents/?uuid=5eba6a98-a1fe-40e4-8a4d-45ddfbf1cd0c" ] } ], "mendeley" : { "previouslyFormattedCitation" : "[1]" }, "properties" : { "noteIndex" : 0 }, "schema" : "https://github.com/citation-style-language/schema/raw/master/csl-citation.json" }</w:instrText>
      </w:r>
      <w:r w:rsidR="00F3104E">
        <w:fldChar w:fldCharType="separate"/>
      </w:r>
      <w:r w:rsidR="00F3104E" w:rsidRPr="00F3104E">
        <w:rPr>
          <w:noProof/>
        </w:rPr>
        <w:t>[1]</w:t>
      </w:r>
      <w:r w:rsidR="00F3104E">
        <w:fldChar w:fldCharType="end"/>
      </w:r>
      <w:r w:rsidR="00F3104E">
        <w:t>.  Prior to performing ANOVA analyses, normality was assessed by Shapiro-</w:t>
      </w:r>
      <w:proofErr w:type="spellStart"/>
      <w:r w:rsidR="00F3104E">
        <w:t>Wilk</w:t>
      </w:r>
      <w:proofErr w:type="spellEnd"/>
      <w:r w:rsidR="00F3104E">
        <w:t xml:space="preserve"> test and equal variance was tested using a </w:t>
      </w:r>
      <w:proofErr w:type="spellStart"/>
      <w:r w:rsidR="00F3104E">
        <w:t>Levene’s</w:t>
      </w:r>
      <w:proofErr w:type="spellEnd"/>
      <w:r w:rsidR="00F3104E">
        <w:t xml:space="preserve"> test (from the car package, version 2.0-20 </w:t>
      </w:r>
      <w:r w:rsidR="00F3104E">
        <w:fldChar w:fldCharType="begin" w:fldLock="1"/>
      </w:r>
      <w:r w:rsidR="00F3104E">
        <w:instrText>ADDIN CSL_CITATION { "citationItems" : [ { "id" : "ITEM-1", "itemData" : { "author" : [ { "dropping-particle" : "", "family" : "Fox", "given" : "John", "non-dropping-particle" : "", "parse-names" : false, "suffix" : "" }, { "dropping-particle" : "", "family" : "Weisberg", "given" : "Sanford", "non-dropping-particle" : "", "parse-names" : false, "suffix" : "" } ], "edition" : "Second", "id" : "ITEM-1", "issued" : { "date-parts" : [ [ "2011" ] ] }, "publisher" : "Sage", "publisher-place" : "Thousand Oaks {CA}", "title" : "An {R} Companion to Applied Regression", "type" : "book" }, "uris" : [ "http://www.mendeley.com/documents/?uuid=0df0ae89-b9f8-4e9d-8d49-8d55ba41c01a" ] } ], "mendeley" : { "previouslyFormattedCitation" : "[2]" }, "properties" : { "noteIndex" : 0 }, "schema" : "https://github.com/citation-style-language/schema/raw/master/csl-citation.json" }</w:instrText>
      </w:r>
      <w:r w:rsidR="00F3104E">
        <w:fldChar w:fldCharType="separate"/>
      </w:r>
      <w:r w:rsidR="00F3104E" w:rsidRPr="00F3104E">
        <w:rPr>
          <w:noProof/>
        </w:rPr>
        <w:t>[2]</w:t>
      </w:r>
      <w:r w:rsidR="00F3104E">
        <w:fldChar w:fldCharType="end"/>
      </w:r>
      <w:r w:rsidR="00F3104E">
        <w:t xml:space="preserve">).  If both these assumptions were met (p&gt;0.05) an ANOVA was performed. </w:t>
      </w:r>
      <w:r w:rsidR="00F3104E">
        <w:t>Statistical significance for the manuscript was set at a p-value of less than 0.05.</w:t>
      </w:r>
    </w:p>
    <w:p w14:paraId="719C0CF9" w14:textId="77777777" w:rsidR="00C2697E" w:rsidRPr="00C2697E" w:rsidRDefault="00C2697E" w:rsidP="00C2697E">
      <w:pPr>
        <w:pStyle w:val="ListParagraph"/>
      </w:pPr>
    </w:p>
    <w:p w14:paraId="19086DCB" w14:textId="05C664F2" w:rsidR="00C2697E" w:rsidRDefault="00C2697E" w:rsidP="001A0687">
      <w:pPr>
        <w:pStyle w:val="Heading1"/>
      </w:pPr>
      <w:r>
        <w:t>Results</w:t>
      </w:r>
      <w:r w:rsidR="0040324E">
        <w:t xml:space="preserve"> and Discussion</w:t>
      </w:r>
    </w:p>
    <w:p w14:paraId="0AAA9A61" w14:textId="77777777" w:rsidR="00C2697E" w:rsidRPr="00C2697E" w:rsidRDefault="00C2697E" w:rsidP="00E73EEA">
      <w:pPr>
        <w:rPr>
          <w:b/>
        </w:rPr>
      </w:pPr>
    </w:p>
    <w:p w14:paraId="287D7659" w14:textId="1916619F" w:rsidR="00162960" w:rsidRDefault="00162960" w:rsidP="001A0687">
      <w:pPr>
        <w:pStyle w:val="Heading2"/>
      </w:pPr>
      <w:commentRangeStart w:id="3"/>
      <w:proofErr w:type="spellStart"/>
      <w:r>
        <w:t>Rapamycin</w:t>
      </w:r>
      <w:proofErr w:type="spellEnd"/>
      <w:r>
        <w:t xml:space="preserve"> Inhibits Differentiation of Muscle Cells in Culture</w:t>
      </w:r>
      <w:commentRangeEnd w:id="3"/>
      <w:r w:rsidR="00C8155A">
        <w:rPr>
          <w:rStyle w:val="CommentReference"/>
          <w:rFonts w:asciiTheme="minorHAnsi" w:eastAsiaTheme="minorEastAsia" w:hAnsiTheme="minorHAnsi" w:cstheme="minorBidi"/>
          <w:b w:val="0"/>
          <w:bCs w:val="0"/>
          <w:color w:val="auto"/>
        </w:rPr>
        <w:commentReference w:id="3"/>
      </w:r>
    </w:p>
    <w:p w14:paraId="0AABC30B" w14:textId="77777777" w:rsidR="00162960" w:rsidRDefault="00162960" w:rsidP="001A0687"/>
    <w:p w14:paraId="7A662BE6" w14:textId="59939B87" w:rsidR="00162960" w:rsidRPr="00162960" w:rsidRDefault="00FE5A20" w:rsidP="00407AC6">
      <w:pPr>
        <w:pStyle w:val="Heading2"/>
      </w:pPr>
      <w:r>
        <w:t xml:space="preserve">Muscle Specific </w:t>
      </w:r>
      <w:r w:rsidRPr="00FE5A20">
        <w:t>Knockdown</w:t>
      </w:r>
      <w:r>
        <w:t xml:space="preserve"> of </w:t>
      </w:r>
      <w:r w:rsidRPr="00407AC6">
        <w:rPr>
          <w:i/>
        </w:rPr>
        <w:t>Raptor</w:t>
      </w:r>
      <w:r>
        <w:t xml:space="preserve"> Leads to Lethality in Drosophila</w:t>
      </w:r>
    </w:p>
    <w:p w14:paraId="70320361" w14:textId="77777777" w:rsidR="00162960" w:rsidRDefault="00162960" w:rsidP="001A0687"/>
    <w:p w14:paraId="2465595E" w14:textId="108FB008" w:rsidR="00B20189" w:rsidRPr="00340AA3" w:rsidRDefault="00AC4DDA" w:rsidP="001A0687">
      <w:r>
        <w:t>In order t</w:t>
      </w:r>
      <w:r w:rsidR="00C10A32">
        <w:t xml:space="preserve">o study the </w:t>
      </w:r>
      <w:r w:rsidR="00C8155A">
        <w:t xml:space="preserve">role </w:t>
      </w:r>
      <w:r w:rsidR="00C10A32">
        <w:t>of TOR</w:t>
      </w:r>
      <w:r w:rsidR="00C8155A">
        <w:t>C1</w:t>
      </w:r>
      <w:r w:rsidR="00C10A32">
        <w:t xml:space="preserve"> signaling on </w:t>
      </w:r>
      <w:r w:rsidR="00C8155A">
        <w:t xml:space="preserve">muscle development </w:t>
      </w:r>
      <w:r w:rsidR="00C8155A">
        <w:rPr>
          <w:i/>
        </w:rPr>
        <w:t>in vivo</w:t>
      </w:r>
      <w:r w:rsidR="00C8155A">
        <w:t xml:space="preserve">, we manipulated dTORC1 function in fruit flies.  </w:t>
      </w:r>
      <w:r w:rsidR="00B20189">
        <w:t>First, we tested whether inhibition of the dTORC1 pathway affected the development of these flies.  As previously reported</w:t>
      </w:r>
      <w:r w:rsidR="0075212D">
        <w:t xml:space="preserve">, high doses of </w:t>
      </w:r>
      <w:proofErr w:type="spellStart"/>
      <w:r w:rsidR="0075212D">
        <w:t>rapamycin</w:t>
      </w:r>
      <w:proofErr w:type="spellEnd"/>
      <w:r w:rsidR="0075212D">
        <w:t xml:space="preserve"> prevent egg laying by the maternal fly </w:t>
      </w:r>
      <w:r w:rsidR="0075212D">
        <w:fldChar w:fldCharType="begin" w:fldLock="1"/>
      </w:r>
      <w:r w:rsidR="00F3104E">
        <w:instrText>ADDIN CSL_CITATION { "citationItems" : [ { "id" : "ITEM-1", "itemData" : { "DOI" : "10.1016/j.cmet.2009.11.010", "ISSN" : "1932-7420", "PMID" : "20074526", "abstract" : "The target of rapamycin (TOR) pathway is a major nutrient-sensing pathway that, when genetically downregulated, increases life span in evolutionarily diverse organisms including mammals. The central component of this pathway, TOR kinase, is the target of the inhibitory drug rapamycin, a highly specific and well-described drug approved for human use. We show here that feeding rapamycin to adult Drosophila produces the life span extension seen in some TOR mutants. Increase in life span by rapamycin was associated with increased resistance to both starvation and paraquat. Analysis of the underlying mechanisms revealed that rapamycin increased longevity specifically through the TORC1 branch of the TOR pathway, through alterations to both autophagy and translation. Rapamycin could increase life span of weak insulin/Igf signaling (IIS) pathway mutants and of flies with life span maximized by dietary restriction, indicating additional mechanisms.", "author" : [ { "dropping-particle" : "", "family" : "Bjedov", "given" : "Ivana", "non-dropping-particle" : "", "parse-names" : false, "suffix" : "" }, { "dropping-particle" : "", "family" : "Toivonen", "given" : "Janne M", "non-dropping-particle" : "", "parse-names" : false, "suffix" : "" }, { "dropping-particle" : "", "family" : "Kerr", "given" : "Fiona", "non-dropping-particle" : "", "parse-names" : false, "suffix" : "" }, { "dropping-particle" : "", "family" : "Slack", "given" : "Cathy", "non-dropping-particle" : "", "parse-names" : false, "suffix" : "" }, { "dropping-particle" : "", "family" : "Jacobson", "given" : "Jake", "non-dropping-particle" : "", "parse-names" : false, "suffix" : "" }, { "dropping-particle" : "", "family" : "Foley", "given" : "Andrea", "non-dropping-particle" : "", "parse-names" : false, "suffix" : "" }, { "dropping-particle" : "", "family" : "Partridge", "given" : "Linda", "non-dropping-particle" : "", "parse-names" : false, "suffix" : "" } ], "container-title" : "Cell metabolism", "id" : "ITEM-1", "issue" : "1", "issued" : { "date-parts" : [ [ "2010", "1" ] ] }, "page" : "35-46", "publisher" : "Elsevier Ltd", "title" : "Mechanisms of life span extension by rapamycin in the fruit fly Drosophila melanogaster.", "type" : "article-journal", "volume" : "11" }, "uris" : [ "http://www.mendeley.com/documents/?uuid=7be96753-d2d5-43d7-a34a-6f3bb55a92f6" ] } ], "mendeley" : { "previouslyFormattedCitation" : "[3]" }, "properties" : { "noteIndex" : 0 }, "schema" : "https://github.com/citation-style-language/schema/raw/master/csl-citation.json" }</w:instrText>
      </w:r>
      <w:r w:rsidR="0075212D">
        <w:fldChar w:fldCharType="separate"/>
      </w:r>
      <w:r w:rsidR="00F3104E" w:rsidRPr="00F3104E">
        <w:rPr>
          <w:noProof/>
        </w:rPr>
        <w:t>[3]</w:t>
      </w:r>
      <w:r w:rsidR="0075212D">
        <w:fldChar w:fldCharType="end"/>
      </w:r>
      <w:r w:rsidR="0075212D">
        <w:t xml:space="preserve">.  We performed dose curves and found that at much lower doses (EC50 of ~860 </w:t>
      </w:r>
      <w:proofErr w:type="spellStart"/>
      <w:r w:rsidR="0075212D">
        <w:t>nM</w:t>
      </w:r>
      <w:proofErr w:type="spellEnd"/>
      <w:r w:rsidR="0075212D">
        <w:t>) there was an absence of pupae and flies</w:t>
      </w:r>
      <w:r w:rsidR="007D3910">
        <w:t xml:space="preserve"> (</w:t>
      </w:r>
      <w:proofErr w:type="spellStart"/>
      <w:r w:rsidR="0048645D">
        <w:t>Supplmentary</w:t>
      </w:r>
      <w:proofErr w:type="spellEnd"/>
      <w:r w:rsidR="0048645D">
        <w:t xml:space="preserve"> Figure 1</w:t>
      </w:r>
      <w:r w:rsidR="007D3910">
        <w:t>)</w:t>
      </w:r>
      <w:r w:rsidR="0075212D">
        <w:t>.</w:t>
      </w:r>
      <w:r w:rsidR="007D3910">
        <w:t xml:space="preserve">  There was no obvious distinction between inhibition of </w:t>
      </w:r>
      <w:proofErr w:type="spellStart"/>
      <w:r w:rsidR="007D3910">
        <w:t>pupal</w:t>
      </w:r>
      <w:proofErr w:type="spellEnd"/>
      <w:r w:rsidR="007D3910">
        <w:t xml:space="preserve"> lethality and prevention of fly </w:t>
      </w:r>
      <w:proofErr w:type="spellStart"/>
      <w:r w:rsidR="007D3910">
        <w:t>eclosure</w:t>
      </w:r>
      <w:proofErr w:type="spellEnd"/>
      <w:r w:rsidR="007D3910">
        <w:t>.</w:t>
      </w:r>
      <w:r w:rsidR="00340AA3">
        <w:t xml:space="preserve">  These data suggest that </w:t>
      </w:r>
      <w:proofErr w:type="spellStart"/>
      <w:r w:rsidR="009111E3">
        <w:t>rapamycin</w:t>
      </w:r>
      <w:proofErr w:type="spellEnd"/>
      <w:r w:rsidR="00340AA3">
        <w:t xml:space="preserve"> inhibits fly development, similar to what has been observed in mice</w:t>
      </w:r>
      <w:r w:rsidR="009111E3">
        <w:t xml:space="preserve"> </w:t>
      </w:r>
      <w:r w:rsidR="009111E3">
        <w:fldChar w:fldCharType="begin" w:fldLock="1"/>
      </w:r>
      <w:r w:rsidR="00F3104E">
        <w:instrText>ADDIN CSL_CITATION { "citationItems" : [ { "id" : "ITEM-1", "itemData" : { "DOI" : "10.1073/pnas.241184198", "ISSN" : "0027-8424", "PMID" : "11707573", "abstract" : "The FKBP-12-rapamycin associated protein (FRAP, also known as mTOR and RAFT-1) is a member of the phosphoinositide kinase related kinase family. FRAP has serine/threonine kinase activity and mediates the cellular response to mitogens through signaling to p70s6 kinase (p70(s6k)) and 4E-BP1, resulting in an increase in translation of subsets of cellular mRNAs. Translational up-regulation is blocked by inactivation of FRAP signaling by rapamycin, resulting in G(1) cell cycle arrest. Rapamycin is used as an immunosuppressant for kidney transplants and is currently under investigation as an antiproliferative agent in tumors because of its ability to block FRAP activity. Although the role of FRAP has been extensively studied in vitro, characterization of mammalian FRAP function in vivo has been limited to the immune system and tumor models. Here we report the identification of a loss-of-function mutation in the mouse FRAP gene, which illustrates a requirement for FRAP activity in embryonic development. Our studies also determined that rapamycin treatment of the early embryo results in a phenotype indistinguishable from the FRAP mutant, demonstrating that rapamycin has teratogenic activity.", "author" : [ { "dropping-particle" : "", "family" : "Hentges", "given" : "K E", "non-dropping-particle" : "", "parse-names" : false, "suffix" : "" }, { "dropping-particle" : "", "family" : "Sirry", "given" : "B", "non-dropping-particle" : "", "parse-names" : false, "suffix" : "" }, { "dropping-particle" : "", "family" : "Gingeras", "given" : "a C", "non-dropping-particle" : "", "parse-names" : false, "suffix" : "" }, { "dropping-particle" : "", "family" : "Sarbassov", "given" : "D", "non-dropping-particle" : "", "parse-names" : false, "suffix" : "" }, { "dropping-particle" : "", "family" : "Sonenberg", "given" : "N", "non-dropping-particle" : "", "parse-names" : false, "suffix" : "" }, { "dropping-particle" : "", "family" : "Sabatini", "given" : "D", "non-dropping-particle" : "", "parse-names" : false, "suffix" : "" }, { "dropping-particle" : "", "family" : "Peterson", "given" : "a S", "non-dropping-particle" : "", "parse-names" : false, "suffix" : "" } ], "container-title" : "Proceedings of the National Academy of Sciences of the United States of America", "id" : "ITEM-1", "issue" : "24", "issued" : { "date-parts" : [ [ "2001", "11", "20" ] ] }, "page" : "13796-801", "title" : "FRAP/mTOR is required for proliferation and patterning during embryonic development in the mouse.", "type" : "article-journal", "volume" : "98" }, "uris" : [ "http://www.mendeley.com/documents/?uuid=82b026c2-17e8-479d-81b5-c27dfb3925a7" ] } ], "mendeley" : { "previouslyFormattedCitation" : "[4]" }, "properties" : { "noteIndex" : 0 }, "schema" : "https://github.com/citation-style-language/schema/raw/master/csl-citation.json" }</w:instrText>
      </w:r>
      <w:r w:rsidR="009111E3">
        <w:fldChar w:fldCharType="separate"/>
      </w:r>
      <w:r w:rsidR="00F3104E" w:rsidRPr="00F3104E">
        <w:rPr>
          <w:noProof/>
        </w:rPr>
        <w:t>[4]</w:t>
      </w:r>
      <w:r w:rsidR="009111E3">
        <w:fldChar w:fldCharType="end"/>
      </w:r>
      <w:r w:rsidR="00340AA3">
        <w:t xml:space="preserve">.  It also supports studies showing that </w:t>
      </w:r>
      <w:r w:rsidR="009111E3">
        <w:t xml:space="preserve">whole </w:t>
      </w:r>
      <w:r w:rsidR="009111E3">
        <w:lastRenderedPageBreak/>
        <w:t xml:space="preserve">animal </w:t>
      </w:r>
      <w:r w:rsidR="00340AA3">
        <w:t xml:space="preserve">knockout of </w:t>
      </w:r>
      <w:r w:rsidR="00340AA3">
        <w:rPr>
          <w:i/>
        </w:rPr>
        <w:t>Raptor</w:t>
      </w:r>
      <w:r w:rsidR="00340AA3">
        <w:t xml:space="preserve"> leads to developmental lethality in several model organisms </w:t>
      </w:r>
      <w:r w:rsidR="00E20164">
        <w:fldChar w:fldCharType="begin" w:fldLock="1"/>
      </w:r>
      <w:r w:rsidR="00F3104E">
        <w:instrText>ADDIN CSL_CITATION { "citationItems" : [ { "id" : "ITEM-1", "itemData" : { "DOI" : "10.1242/dev.01255", "ISSN" : "0950-1991", "PMID" : "15253933", "abstract" : "The highly conserved target-of-rapamycin (TOR) protein kinases control cell growth in response to nutrients and growth factors. In mammals, TOR has been shown to interact with raptor to relay nutrient signals to downstream translation machinery. We report that in C. elegans, mutations in the genes encoding CeTOR and raptor result in dauer-like larval arrest, implying that CeTOR regulates dauer diapause. The daf-15 (raptor) and let-363 (CeTOR) mutants shift metabolism to accumulate fat, and raptor mutations extend adult life span. daf-15 transcription is regulated by DAF-16, a FOXO transcription factor that is in turn regulated by daf-2 insulin/IGF signaling. This is a new mechanism that regulates the TOR pathway. Thus, DAF-2 insulin/IGF signaling and nutrient signaling converge on DAF-15 (raptor) to regulate C. elegans larval development, metabolism and life span.", "author" : [ { "dropping-particle" : "", "family" : "Jia", "given" : "Kailiang", "non-dropping-particle" : "", "parse-names" : false, "suffix" : "" }, { "dropping-particle" : "", "family" : "Chen", "given" : "Di", "non-dropping-particle" : "", "parse-names" : false, "suffix" : "" }, { "dropping-particle" : "", "family" : "Riddle", "given" : "Donald L", "non-dropping-particle" : "", "parse-names" : false, "suffix" : "" } ], "container-title" : "Development (Cambridge, England)", "id" : "ITEM-1", "issue" : "16", "issued" : { "date-parts" : [ [ "2004", "8" ] ] }, "page" : "3897-906", "title" : "The TOR pathway interacts with the insulin signaling pathway to regulate C. elegans larval development, metabolism and life span.", "type" : "article-journal", "volume" : "131" }, "uris" : [ "http://www.mendeley.com/documents/?uuid=78e965eb-a40e-4b5c-b54c-af1e3ae39795" ] }, { "id" : "ITEM-2", "itemData" : { "ISBN" : "1534-5807", "author" : [ { "dropping-particle" : "", "family" : "Guertin", "given" : "David A", "non-dropping-particle" : "", "parse-names" : false, "suffix" : "" }, { "dropping-particle" : "", "family" : "Stevens", "given" : "Deanna M", "non-dropping-particle" : "", "parse-names" : false, "suffix" : "" }, { "dropping-particle" : "", "family" : "Thoreen", "given" : "Carson C", "non-dropping-particle" : "", "parse-names" : false, "suffix" : "" }, { "dropping-particle" : "", "family" : "Burds", "given" : "Aurora A", "non-dropping-particle" : "", "parse-names" : false, "suffix" : "" }, { "dropping-particle" : "", "family" : "Kalaany", "given" : "Nada Y", "non-dropping-particle" : "", "parse-names" : false, "suffix" : "" }, { "dropping-particle" : "", "family" : "Moffat", "given" : "Jason", "non-dropping-particle" : "", "parse-names" : false, "suffix" : "" }, { "dropping-particle" : "", "family" : "Brown", "given" : "Michael\u00a0S. S", "non-dropping-particle" : "", "parse-names" : false, "suffix" : "" }, { "dropping-particle" : "", "family" : "Fitzgerald", "given" : "Kevin J", "non-dropping-particle" : "", "parse-names" : false, "suffix" : "" }, { "dropping-particle" : "", "family" : "Sabatini", "given" : "David\u00a0M. M.", "non-dropping-particle" : "", "parse-names" : false, "suffix" : "" } ], "container-title" : "Developmental cell", "id" : "ITEM-2", "issue" : "6", "issued" : { "date-parts" : [ [ "2006" ] ] }, "note" : "\n        From Duplicate 2 ( \n        \n          Ablation in mice of the mTORC components raptor, rictor, or mLST8 reveals that mTORC2 is required for signaling to Akt-FOXO and PKCalpha, but not S6K1\n        \n         - Guertin, David A; Stevens, Deanna M; Thoreen, Carson C; Burds, Aurora A; Kalaany, Nada Y; Moffat, Jason; Brown, Michael S; Fitzgerald, Kevin J; Sabatini, David M. )\n\n        \n        \n\n        \n\n        \n\n      ", "page" : "859-871", "title" : "Ablation in mice of the mTORC components raptor, rictor, or mLST8 reveals that mTORC2 is required for signaling to Akt-FOXO and PKCalpha, but not S6K1", "type" : "article-journal", "volume" : "11" }, "uris" : [ "http://www.mendeley.com/documents/?uuid=6281135d-24bd-4cc4-a372-d401a71e712f" ] }, { "id" : "ITEM-3", "itemData" : { "DOI" : "10.1128/MCB.24.21.9508-9516.2004", "ISSN" : "0270-7306", "PMID" : "15485918", "abstract" : "The mammalian target of rapamycin (mTOR) is a key component of a signaling pathway which integrates inputs from nutrients and growth factors to regulate cell growth. Recent studies demonstrated that mice harboring an ethylnitrosourea-induced mutation in the gene encoding mTOR die at embryonic day 12.5 (E12.5). However, others have shown that the treatment of E4.5 blastocysts with rapamycin blocks trophoblast outgrowth, suggesting that the absence of mTOR should lead to embryonic lethality at an earlier stage. To resolve this discrepancy, we set out to disrupt the mTOR gene and analyze the outcome in both heterozygous and homozygous settings. Heterozygous mTOR (mTOR(+/-)) mice do not display any overt phenotype, although mouse embryonic fibroblasts derived from these mice show a 50% reduction in mTOR protein levels and phosphorylation of S6 kinase 1 T389, a site whose phosphorylation is directly mediated by mTOR. However, S6 phosphorylation, raptor levels, cell size, and cell cycle transit times are not diminished in these cells. In contrast to the situation in mTOR(+/-) mice, embryonic development of homozygous mTOR(-/-) mice appears to be arrested at E5.5; such embryos are severely runted and display an aberrant developmental phenotype. The ability of these embryos to implant corresponds to a limited level of trophoblast outgrowth in vitro, reflecting a maternal mRNA contribution, which has been shown to persist during preimplantation development. Moreover, mTOR(-/-) embryos display a lesion in inner cell mass proliferation, consistent with the inability to establish embryonic stem cells from mTOR(-/-) embryos.", "author" : [ { "dropping-particle" : "", "family" : "Gangloff", "given" : "Yann-ga\u00ebl", "non-dropping-particle" : "", "parse-names" : false, "suffix" : "" }, { "dropping-particle" : "", "family" : "Mueller", "given" : "Matthias", "non-dropping-particle" : "", "parse-names" : false, "suffix" : "" }, { "dropping-particle" : "", "family" : "Dann", "given" : "Stephen G", "non-dropping-particle" : "", "parse-names" : false, "suffix" : "" }, { "dropping-particle" : "", "family" : "Svoboda", "given" : "Petr", "non-dropping-particle" : "", "parse-names" : false, "suffix" : "" }, { "dropping-particle" : "", "family" : "Sticker", "given" : "Melanie", "non-dropping-particle" : "", "parse-names" : false, "suffix" : "" }, { "dropping-particle" : "", "family" : "Spetz", "given" : "Jean-francois", "non-dropping-particle" : "", "parse-names" : false, "suffix" : "" }, { "dropping-particle" : "", "family" : "Um", "given" : "Sung Hee", "non-dropping-particle" : "", "parse-names" : false, "suffix" : "" }, { "dropping-particle" : "", "family" : "Brown", "given" : "Eric J", "non-dropping-particle" : "", "parse-names" : false, "suffix" : "" }, { "dropping-particle" : "", "family" : "Cereghini", "given" : "Silvia", "non-dropping-particle" : "", "parse-names" : false, "suffix" : "" }, { "dropping-particle" : "", "family" : "Thomas", "given" : "George", "non-dropping-particle" : "", "parse-names" : false, "suffix" : "" }, { "dropping-particle" : "", "family" : "Kozma", "given" : "Sara C", "non-dropping-particle" : "", "parse-names" : false, "suffix" : "" } ], "container-title" : "Molecular and cellular biology", "id" : "ITEM-3", "issue" : "21", "issued" : { "date-parts" : [ [ "2004", "11" ] ] }, "page" : "9508-16", "title" : "Disruption of the mouse mTOR gene leads to early postimplantation lethality and prohibits embryonic stem cell development.", "type" : "article-journal", "volume" : "24" }, "uris" : [ "http://www.mendeley.com/documents/?uuid=93bc5714-7d15-477f-9ff1-e145cdd9ff68" ] }, { "id" : "ITEM-4", "itemData" : { "DOI" : "10.1128/MCB.24.15.6710-6718.2004", "ISSN" : "0270-7306", "PMID" : "15254238", "abstract" : "TOR is a serine-threonine kinase that was originally identified as a target of rapamycin in Saccharomyces cerevisiae and then found to be highly conserved among eukaryotes. In Drosophila melanogaster, inactivation of TOR or its substrate, S6 kinase, results in reduced cell size and embryonic lethality, indicating a critical role for the TOR pathway in cell growth control. However, the in vivo functions of mammalian TOR (mTOR) remain unclear. In this study, we disrupted the kinase domain of mouse mTOR by homologous recombination. While heterozygous mutant mice were normal and fertile, homozygous mutant embryos died shortly after implantation due to impaired cell proliferation in both embryonic and extraembryonic compartments. Homozygous blastocysts looked normal, but their inner cell mass and trophoblast failed to proliferate in vitro. Deletion of the C-terminal six amino acids of mTOR, which are essential for kinase activity, resulted in reduced cell size and proliferation arrest in embryonic stem cells. These data show that mTOR controls both cell size and proliferation in early mouse embryos and embryonic stem cells.", "author" : [ { "dropping-particle" : "", "family" : "Murakami", "given" : "Mirei", "non-dropping-particle" : "", "parse-names" : false, "suffix" : "" }, { "dropping-particle" : "", "family" : "Ichisaka", "given" : "Tomoko", "non-dropping-particle" : "", "parse-names" : false, "suffix" : "" }, { "dropping-particle" : "", "family" : "Maeda", "given" : "Mitsuyo", "non-dropping-particle" : "", "parse-names" : false, "suffix" : "" }, { "dropping-particle" : "", "family" : "Oshiro", "given" : "Noriko", "non-dropping-particle" : "", "parse-names" : false, "suffix" : "" }, { "dropping-particle" : "", "family" : "Hara", "given" : "Kenta", "non-dropping-particle" : "", "parse-names" : false, "suffix" : "" }, { "dropping-particle" : "", "family" : "Edenhofer", "given" : "Frank", "non-dropping-particle" : "", "parse-names" : false, "suffix" : "" }, { "dropping-particle" : "", "family" : "Kiyama", "given" : "Hiroshi", "non-dropping-particle" : "", "parse-names" : false, "suffix" : "" }, { "dropping-particle" : "", "family" : "Yonezawa", "given" : "Kazuyoshi", "non-dropping-particle" : "", "parse-names" : false, "suffix" : "" }, { "dropping-particle" : "", "family" : "Yamanaka", "given" : "Shinya", "non-dropping-particle" : "", "parse-names" : false, "suffix" : "" } ], "container-title" : "Molecular and cellular biology", "id" : "ITEM-4", "issue" : "15", "issued" : { "date-parts" : [ [ "2004", "8" ] ] }, "page" : "6710-8", "title" : "mTOR is essential for growth and proliferation in early mouse embryos and embryonic stem cells.", "type" : "article-journal", "volume" : "24" }, "uris" : [ "http://www.mendeley.com/documents/?uuid=d6eac077-3d76-4b58-b12b-b45c838ff0c9" ] } ], "mendeley" : { "previouslyFormattedCitation" : "[5\u20138]" }, "properties" : { "noteIndex" : 0 }, "schema" : "https://github.com/citation-style-language/schema/raw/master/csl-citation.json" }</w:instrText>
      </w:r>
      <w:r w:rsidR="00E20164">
        <w:fldChar w:fldCharType="separate"/>
      </w:r>
      <w:r w:rsidR="00F3104E" w:rsidRPr="00F3104E">
        <w:rPr>
          <w:noProof/>
        </w:rPr>
        <w:t>[5–8]</w:t>
      </w:r>
      <w:r w:rsidR="00E20164">
        <w:fldChar w:fldCharType="end"/>
      </w:r>
      <w:r w:rsidR="00340AA3">
        <w:t>.</w:t>
      </w:r>
    </w:p>
    <w:p w14:paraId="3BD273BB" w14:textId="77777777" w:rsidR="00B20189" w:rsidRDefault="00B20189" w:rsidP="001A0687"/>
    <w:p w14:paraId="0690C456" w14:textId="44219141" w:rsidR="00FE5A20" w:rsidRDefault="00B20189" w:rsidP="001A0687">
      <w:r>
        <w:t xml:space="preserve">To look specifically at the role of dTORC1 in muscle, </w:t>
      </w:r>
      <w:r w:rsidR="00C8155A">
        <w:t xml:space="preserve">we knocked out either </w:t>
      </w:r>
      <w:r w:rsidR="00C8155A">
        <w:rPr>
          <w:i/>
        </w:rPr>
        <w:t>Tsc1</w:t>
      </w:r>
      <w:r w:rsidR="00C8155A">
        <w:t xml:space="preserve"> or </w:t>
      </w:r>
      <w:r w:rsidR="00C8155A">
        <w:rPr>
          <w:i/>
        </w:rPr>
        <w:t>Raptor</w:t>
      </w:r>
      <w:r w:rsidR="00C8155A">
        <w:t xml:space="preserve"> to generate constitutive gain and loss of function alleles in fly muscles using the </w:t>
      </w:r>
      <w:r w:rsidR="00FE5A20">
        <w:rPr>
          <w:i/>
        </w:rPr>
        <w:t>GAL4</w:t>
      </w:r>
      <w:r w:rsidR="00C8155A">
        <w:t>-UAS system</w:t>
      </w:r>
      <w:r w:rsidR="00F0001B">
        <w:t xml:space="preserve"> </w:t>
      </w:r>
      <w:r w:rsidR="00F0001B">
        <w:fldChar w:fldCharType="begin" w:fldLock="1"/>
      </w:r>
      <w:r w:rsidR="00F310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"[9]" }, "properties" : { "noteIndex" : 0 }, "schema" : "https://github.com/citation-style-language/schema/raw/master/csl-citation.json" }</w:instrText>
      </w:r>
      <w:r w:rsidR="00F0001B">
        <w:fldChar w:fldCharType="separate"/>
      </w:r>
      <w:r w:rsidR="00F3104E" w:rsidRPr="00F3104E">
        <w:rPr>
          <w:noProof/>
        </w:rPr>
        <w:t>[9]</w:t>
      </w:r>
      <w:r w:rsidR="00F0001B">
        <w:fldChar w:fldCharType="end"/>
      </w:r>
      <w:r w:rsidR="00C10A32">
        <w:t xml:space="preserve">. </w:t>
      </w:r>
      <w:r w:rsidR="00C8155A">
        <w:t>We used</w:t>
      </w:r>
      <w:r w:rsidR="003C09B8">
        <w:t xml:space="preserve"> several</w:t>
      </w:r>
      <w:r w:rsidR="00C8155A">
        <w:t xml:space="preserve"> </w:t>
      </w:r>
      <w:r w:rsidR="00FE5A20">
        <w:rPr>
          <w:i/>
        </w:rPr>
        <w:t>GAL4</w:t>
      </w:r>
      <w:r w:rsidR="00C8155A">
        <w:rPr>
          <w:i/>
        </w:rPr>
        <w:t xml:space="preserve"> </w:t>
      </w:r>
      <w:r w:rsidR="00C8155A">
        <w:t xml:space="preserve">drivers that cause expression of the UAS driven </w:t>
      </w:r>
      <w:proofErr w:type="spellStart"/>
      <w:r w:rsidR="00C8155A">
        <w:t>shRNA</w:t>
      </w:r>
      <w:proofErr w:type="spellEnd"/>
      <w:r w:rsidR="00C8155A">
        <w:t xml:space="preserve"> cassettes in both </w:t>
      </w:r>
      <w:r w:rsidR="00AC4DDA">
        <w:t xml:space="preserve">skeletal muscle </w:t>
      </w:r>
      <w:r w:rsidR="00C8155A">
        <w:t xml:space="preserve">and </w:t>
      </w:r>
      <w:r w:rsidR="00AC4DDA">
        <w:t xml:space="preserve">cardiac muscle. </w:t>
      </w:r>
      <w:r w:rsidR="00C10A32">
        <w:t xml:space="preserve">Skeletal muscle was targeted through the use of </w:t>
      </w:r>
      <w:r w:rsidR="00C10A32" w:rsidRPr="00364075">
        <w:rPr>
          <w:i/>
        </w:rPr>
        <w:t>24B-</w:t>
      </w:r>
      <w:r w:rsidR="00FE5A20">
        <w:rPr>
          <w:i/>
        </w:rPr>
        <w:t>GAL4</w:t>
      </w:r>
      <w:r w:rsidR="00EE5C4B">
        <w:rPr>
          <w:i/>
        </w:rPr>
        <w:t>, C179-</w:t>
      </w:r>
      <w:r w:rsidR="00FE5A20">
        <w:rPr>
          <w:i/>
        </w:rPr>
        <w:t>GAL4</w:t>
      </w:r>
      <w:r w:rsidR="00EE5C4B">
        <w:rPr>
          <w:i/>
        </w:rPr>
        <w:t>,</w:t>
      </w:r>
      <w:r w:rsidR="00EE5C4B">
        <w:t xml:space="preserve"> </w:t>
      </w:r>
      <w:r w:rsidR="00EE5C4B">
        <w:rPr>
          <w:i/>
        </w:rPr>
        <w:t>Mef-</w:t>
      </w:r>
      <w:r w:rsidR="00FE5A20">
        <w:rPr>
          <w:i/>
        </w:rPr>
        <w:t>GAL4</w:t>
      </w:r>
      <w:r w:rsidR="00C10A32">
        <w:t xml:space="preserve"> </w:t>
      </w:r>
      <w:r w:rsidR="003C09B8">
        <w:t xml:space="preserve">and </w:t>
      </w:r>
      <w:r w:rsidR="003C09B8" w:rsidRPr="003C09B8">
        <w:rPr>
          <w:i/>
        </w:rPr>
        <w:t>Mhc-GAL4</w:t>
      </w:r>
      <w:r w:rsidR="003C09B8">
        <w:t xml:space="preserve"> </w:t>
      </w:r>
      <w:r w:rsidR="00C10A32">
        <w:t>driver</w:t>
      </w:r>
      <w:r w:rsidR="00EE5C4B">
        <w:t>s</w:t>
      </w:r>
      <w:r w:rsidR="00C10A32">
        <w:t xml:space="preserve">, while </w:t>
      </w:r>
      <w:r w:rsidR="00AC4DDA">
        <w:t>cardiac</w:t>
      </w:r>
      <w:r w:rsidR="00C10A32">
        <w:t xml:space="preserve"> muscle was targeted using the </w:t>
      </w:r>
      <w:r w:rsidR="00C10A32" w:rsidRPr="00364075">
        <w:rPr>
          <w:i/>
        </w:rPr>
        <w:t>Hand-</w:t>
      </w:r>
      <w:r w:rsidR="00FE5A20">
        <w:rPr>
          <w:i/>
        </w:rPr>
        <w:t>GAL4</w:t>
      </w:r>
      <w:r w:rsidR="00C10A32">
        <w:t xml:space="preserve"> drive</w:t>
      </w:r>
      <w:r w:rsidR="00C2697E">
        <w:t>r.</w:t>
      </w:r>
      <w:r w:rsidR="00B840BA">
        <w:t xml:space="preserve"> </w:t>
      </w:r>
      <w:r w:rsidR="00F0001B">
        <w:t xml:space="preserve">  </w:t>
      </w:r>
      <w:r w:rsidR="00C8155A">
        <w:t>To minimize potential off target effects, t</w:t>
      </w:r>
      <w:r w:rsidR="00436E62">
        <w:t xml:space="preserve">hree different </w:t>
      </w:r>
      <w:proofErr w:type="spellStart"/>
      <w:r w:rsidR="00436E62">
        <w:t>shRNAs</w:t>
      </w:r>
      <w:proofErr w:type="spellEnd"/>
      <w:r w:rsidR="00436E62">
        <w:t xml:space="preserve"> for each of the two </w:t>
      </w:r>
      <w:r w:rsidR="003C09B8">
        <w:t>genes (</w:t>
      </w:r>
      <w:r w:rsidR="003C09B8">
        <w:rPr>
          <w:i/>
        </w:rPr>
        <w:t xml:space="preserve">Raptor </w:t>
      </w:r>
      <w:r w:rsidR="003C09B8" w:rsidRPr="003C09B8">
        <w:t>and</w:t>
      </w:r>
      <w:r w:rsidR="003C09B8">
        <w:rPr>
          <w:i/>
        </w:rPr>
        <w:t xml:space="preserve"> Tsc1</w:t>
      </w:r>
      <w:r w:rsidR="003C09B8">
        <w:t>)</w:t>
      </w:r>
      <w:r w:rsidR="00436E62">
        <w:t xml:space="preserve"> were used. </w:t>
      </w:r>
    </w:p>
    <w:p w14:paraId="04B6BF47" w14:textId="77777777" w:rsidR="00FE5A20" w:rsidRDefault="00FE5A20" w:rsidP="001A0687"/>
    <w:p w14:paraId="148431E6" w14:textId="7638F816" w:rsidR="001012AA" w:rsidRPr="0040324E" w:rsidRDefault="00FE5A20" w:rsidP="001A0687">
      <w:r>
        <w:t xml:space="preserve">First, we crossed heterozygous, balanced </w:t>
      </w:r>
      <w:r w:rsidRPr="00FC74E0">
        <w:rPr>
          <w:i/>
        </w:rPr>
        <w:t>24B</w:t>
      </w:r>
      <w:r>
        <w:t>-</w:t>
      </w:r>
      <w:r w:rsidRPr="00FC74E0">
        <w:rPr>
          <w:i/>
        </w:rPr>
        <w:t>GAL4</w:t>
      </w:r>
      <w:r>
        <w:t xml:space="preserve"> flies with heterozygous, balanced </w:t>
      </w:r>
      <w:r w:rsidR="003C09B8">
        <w:t>UAS-</w:t>
      </w:r>
      <w:proofErr w:type="spellStart"/>
      <w:r>
        <w:t>shRNA</w:t>
      </w:r>
      <w:proofErr w:type="spellEnd"/>
      <w:r>
        <w:t xml:space="preserve"> </w:t>
      </w:r>
      <w:r w:rsidR="003C09B8">
        <w:t>transgenic flies</w:t>
      </w:r>
      <w:r>
        <w:t xml:space="preserve">. </w:t>
      </w:r>
      <w:r w:rsidR="00BE37DD">
        <w:t xml:space="preserve">The </w:t>
      </w:r>
      <w:r w:rsidR="004826A6">
        <w:t>flies</w:t>
      </w:r>
      <w:r w:rsidR="00BE37DD">
        <w:t xml:space="preserve"> expressing </w:t>
      </w:r>
      <w:r w:rsidR="004826A6">
        <w:t>both</w:t>
      </w:r>
      <w:r w:rsidR="00BE37DD">
        <w:t xml:space="preserve"> balancer chromosomes </w:t>
      </w:r>
      <w:r w:rsidR="004826A6">
        <w:t xml:space="preserve">had </w:t>
      </w:r>
      <w:r w:rsidR="00BE37DD">
        <w:t>decreased viability</w:t>
      </w:r>
      <w:r w:rsidR="00C10A32">
        <w:t>,</w:t>
      </w:r>
      <w:r w:rsidR="00BE37DD">
        <w:t xml:space="preserve"> </w:t>
      </w:r>
      <w:r w:rsidR="004826A6">
        <w:t>and</w:t>
      </w:r>
      <w:r w:rsidR="00BE37DD">
        <w:t xml:space="preserve"> this genotype was excluded from the </w:t>
      </w:r>
      <w:r w:rsidR="00975E32">
        <w:t>analysis</w:t>
      </w:r>
      <w:r w:rsidR="00BE37DD">
        <w:t xml:space="preserve">.  </w:t>
      </w:r>
      <w:r w:rsidR="00C10A32">
        <w:t xml:space="preserve">The </w:t>
      </w:r>
      <w:proofErr w:type="gramStart"/>
      <w:r w:rsidR="004826A6">
        <w:t>flies</w:t>
      </w:r>
      <w:proofErr w:type="gramEnd"/>
      <w:r w:rsidR="004826A6">
        <w:t xml:space="preserve"> </w:t>
      </w:r>
      <w:proofErr w:type="spellStart"/>
      <w:r w:rsidR="004826A6">
        <w:t>eclosed</w:t>
      </w:r>
      <w:proofErr w:type="spellEnd"/>
      <w:r w:rsidR="004826A6">
        <w:t xml:space="preserve"> from</w:t>
      </w:r>
      <w:r w:rsidR="00436E62">
        <w:t xml:space="preserve"> crosses using the</w:t>
      </w:r>
      <w:r w:rsidR="00C10A32">
        <w:t xml:space="preserve"> </w:t>
      </w:r>
      <w:r w:rsidR="00C10A32" w:rsidRPr="00975E32">
        <w:rPr>
          <w:i/>
        </w:rPr>
        <w:t>Hand-</w:t>
      </w:r>
      <w:r>
        <w:rPr>
          <w:i/>
        </w:rPr>
        <w:t>GAL4</w:t>
      </w:r>
      <w:r w:rsidR="00C10A32">
        <w:t xml:space="preserve"> driver occurred in roughly equal ratios</w:t>
      </w:r>
      <w:r w:rsidR="00AC63C1">
        <w:t xml:space="preserve"> (</w:t>
      </w:r>
      <w:commentRangeStart w:id="5"/>
      <w:r w:rsidR="00554FC6">
        <w:t>Figure</w:t>
      </w:r>
      <w:r w:rsidR="00AC63C1">
        <w:t xml:space="preserve"> </w:t>
      </w:r>
      <w:r w:rsidR="003E4F67">
        <w:t>2</w:t>
      </w:r>
      <w:r w:rsidR="00554FC6">
        <w:t>A</w:t>
      </w:r>
      <w:commentRangeEnd w:id="5"/>
      <w:r w:rsidR="009637F4">
        <w:rPr>
          <w:rStyle w:val="CommentReference"/>
        </w:rPr>
        <w:commentReference w:id="5"/>
      </w:r>
      <w:r w:rsidR="003C09B8">
        <w:t>), indicating</w:t>
      </w:r>
      <w:r w:rsidR="00554FC6">
        <w:t xml:space="preserve"> there is </w:t>
      </w:r>
      <w:r w:rsidR="003C09B8">
        <w:t xml:space="preserve">no obvious </w:t>
      </w:r>
      <w:r w:rsidR="00554FC6">
        <w:t xml:space="preserve">effect of manipulating dTORC1 with the cardiac </w:t>
      </w:r>
      <w:r w:rsidR="00554FC6">
        <w:rPr>
          <w:i/>
        </w:rPr>
        <w:t>GAL4</w:t>
      </w:r>
      <w:r w:rsidR="00554FC6">
        <w:t xml:space="preserve"> driver</w:t>
      </w:r>
      <w:r w:rsidR="00436E62">
        <w:t>.</w:t>
      </w:r>
      <w:r w:rsidR="00140006">
        <w:t xml:space="preserve"> Similarly,</w:t>
      </w:r>
      <w:r w:rsidR="00436E62">
        <w:t xml:space="preserve"> </w:t>
      </w:r>
      <w:r w:rsidR="00C10A32" w:rsidRPr="00571E6C">
        <w:rPr>
          <w:i/>
        </w:rPr>
        <w:t>24B-</w:t>
      </w:r>
      <w:r>
        <w:rPr>
          <w:i/>
        </w:rPr>
        <w:t>GAL4</w:t>
      </w:r>
      <w:r w:rsidR="00436E62">
        <w:t xml:space="preserve"> driven</w:t>
      </w:r>
      <w:r w:rsidR="00140006">
        <w:t xml:space="preserve"> expression of</w:t>
      </w:r>
      <w:r w:rsidR="00BE37DD">
        <w:t xml:space="preserve"> </w:t>
      </w:r>
      <w:r w:rsidR="00364075" w:rsidRPr="00C2697E">
        <w:rPr>
          <w:i/>
        </w:rPr>
        <w:t>Tsc1</w:t>
      </w:r>
      <w:r w:rsidR="00140006">
        <w:t xml:space="preserve"> </w:t>
      </w:r>
      <w:proofErr w:type="spellStart"/>
      <w:r w:rsidR="00140006">
        <w:t>shRNA</w:t>
      </w:r>
      <w:proofErr w:type="spellEnd"/>
      <w:r w:rsidR="00140006">
        <w:t xml:space="preserve"> had </w:t>
      </w:r>
      <w:r w:rsidR="00436E62">
        <w:t>no significant effect on birth rates</w:t>
      </w:r>
      <w:r w:rsidR="00BE37DD">
        <w:t>. However,</w:t>
      </w:r>
      <w:r w:rsidR="00433D82">
        <w:t xml:space="preserve"> </w:t>
      </w:r>
      <w:r w:rsidR="00BE37DD">
        <w:t xml:space="preserve">when the driver was </w:t>
      </w:r>
      <w:r w:rsidR="00140006">
        <w:t>used to express</w:t>
      </w:r>
      <w:r w:rsidR="00BE37DD">
        <w:t xml:space="preserve"> </w:t>
      </w:r>
      <w:r w:rsidR="00BE37DD" w:rsidRPr="00364075">
        <w:rPr>
          <w:i/>
        </w:rPr>
        <w:t>Raptor</w:t>
      </w:r>
      <w:r w:rsidR="00BE37DD">
        <w:t xml:space="preserve"> </w:t>
      </w:r>
      <w:proofErr w:type="spellStart"/>
      <w:r w:rsidR="00BE37DD">
        <w:t>shRNA</w:t>
      </w:r>
      <w:proofErr w:type="spellEnd"/>
      <w:r w:rsidR="00BE37DD">
        <w:t xml:space="preserve">, the progeny </w:t>
      </w:r>
      <w:r w:rsidR="00433D82">
        <w:t xml:space="preserve">exhibited </w:t>
      </w:r>
      <w:r w:rsidR="00571E6C">
        <w:t xml:space="preserve">a </w:t>
      </w:r>
      <w:r w:rsidR="00BE37DD">
        <w:t xml:space="preserve">dramatic </w:t>
      </w:r>
      <w:r w:rsidR="00975E32">
        <w:t>decrease in</w:t>
      </w:r>
      <w:r w:rsidR="00433D82">
        <w:t xml:space="preserve"> </w:t>
      </w:r>
      <w:r w:rsidR="00554FC6">
        <w:t xml:space="preserve">the number of </w:t>
      </w:r>
      <w:proofErr w:type="spellStart"/>
      <w:r w:rsidR="00554FC6">
        <w:t>eclosed</w:t>
      </w:r>
      <w:proofErr w:type="spellEnd"/>
      <w:r w:rsidR="00554FC6">
        <w:t xml:space="preserve"> flies (Figure 2B).</w:t>
      </w:r>
      <w:r w:rsidR="00433D82">
        <w:t xml:space="preserve"> </w:t>
      </w:r>
      <w:r w:rsidR="00554FC6">
        <w:t>This</w:t>
      </w:r>
      <w:r w:rsidR="00433D82">
        <w:t xml:space="preserve"> indicat</w:t>
      </w:r>
      <w:r w:rsidR="00554FC6">
        <w:t xml:space="preserve">es </w:t>
      </w:r>
      <w:r w:rsidR="00433D82">
        <w:t xml:space="preserve">that </w:t>
      </w:r>
      <w:r w:rsidR="00433D82" w:rsidRPr="00B65631">
        <w:rPr>
          <w:i/>
        </w:rPr>
        <w:t>24B-</w:t>
      </w:r>
      <w:r>
        <w:rPr>
          <w:i/>
        </w:rPr>
        <w:t>GAL4</w:t>
      </w:r>
      <w:r w:rsidR="00433D82">
        <w:t xml:space="preserve"> driven expression of </w:t>
      </w:r>
      <w:r w:rsidR="001012AA" w:rsidRPr="00364075">
        <w:rPr>
          <w:i/>
        </w:rPr>
        <w:t>Raptor</w:t>
      </w:r>
      <w:r w:rsidR="001012AA">
        <w:t xml:space="preserve"> </w:t>
      </w:r>
      <w:proofErr w:type="spellStart"/>
      <w:r w:rsidR="001012AA">
        <w:t>shRNA</w:t>
      </w:r>
      <w:proofErr w:type="spellEnd"/>
      <w:r w:rsidR="001012AA">
        <w:t xml:space="preserve"> is lethal</w:t>
      </w:r>
      <w:r w:rsidR="00A35634">
        <w:t xml:space="preserve"> </w:t>
      </w:r>
      <w:r w:rsidR="00B65631">
        <w:t>at some point prior to</w:t>
      </w:r>
      <w:r w:rsidR="00A35634">
        <w:t xml:space="preserve"> </w:t>
      </w:r>
      <w:proofErr w:type="spellStart"/>
      <w:r w:rsidR="00A35634">
        <w:t>eclosure</w:t>
      </w:r>
      <w:proofErr w:type="spellEnd"/>
      <w:r w:rsidR="00554FC6">
        <w:t>.</w:t>
      </w:r>
      <w:r w:rsidR="00BE37DD">
        <w:t xml:space="preserve"> </w:t>
      </w:r>
      <w:r w:rsidR="00695686">
        <w:t xml:space="preserve"> Similarly, by using another muscle specific driver, </w:t>
      </w:r>
      <w:r w:rsidR="00695686" w:rsidRPr="00695686">
        <w:rPr>
          <w:i/>
        </w:rPr>
        <w:t>C179-GAL4</w:t>
      </w:r>
      <w:r w:rsidR="00695686">
        <w:t xml:space="preserve"> crossed to heterozygous UAS-</w:t>
      </w:r>
      <w:proofErr w:type="spellStart"/>
      <w:r w:rsidR="00695686">
        <w:t>shRNA</w:t>
      </w:r>
      <w:proofErr w:type="spellEnd"/>
      <w:r w:rsidR="00695686">
        <w:t xml:space="preserve">/Tm6B flies we also observed reduced muscle-specific </w:t>
      </w:r>
      <w:r w:rsidR="00695686" w:rsidRPr="00695686">
        <w:rPr>
          <w:i/>
        </w:rPr>
        <w:t>Raptor</w:t>
      </w:r>
      <w:r w:rsidR="00695686">
        <w:t xml:space="preserve"> knockdown flies, although in this case some knockdown flies were able to </w:t>
      </w:r>
      <w:proofErr w:type="spellStart"/>
      <w:r w:rsidR="00695686">
        <w:t>eclose</w:t>
      </w:r>
      <w:proofErr w:type="spellEnd"/>
      <w:r w:rsidR="00695686">
        <w:t xml:space="preserve"> (Figure 2C).</w:t>
      </w:r>
      <w:r w:rsidR="00F73276">
        <w:t xml:space="preserve">  We examined this per gender, and with the exception of </w:t>
      </w:r>
      <w:proofErr w:type="spellStart"/>
      <w:r w:rsidR="00F73276">
        <w:t>shRNA</w:t>
      </w:r>
      <w:proofErr w:type="spellEnd"/>
      <w:r w:rsidR="00F73276">
        <w:t xml:space="preserve"> #2, in this case, males and female </w:t>
      </w:r>
      <w:r w:rsidR="00F73276" w:rsidRPr="00F73276">
        <w:rPr>
          <w:i/>
        </w:rPr>
        <w:t>Raptor</w:t>
      </w:r>
      <w:r w:rsidR="00F73276">
        <w:t xml:space="preserve"> knockdown flies </w:t>
      </w:r>
      <w:r w:rsidR="00F73276" w:rsidRPr="00F73276">
        <w:t>were</w:t>
      </w:r>
      <w:r w:rsidR="007255E2">
        <w:t xml:space="preserve"> approximately equally reduced</w:t>
      </w:r>
      <w:r w:rsidR="00A95BDD">
        <w:t xml:space="preserve"> (Figure 2D)</w:t>
      </w:r>
      <w:r w:rsidR="007255E2">
        <w:t xml:space="preserve">. </w:t>
      </w:r>
    </w:p>
    <w:p w14:paraId="5840558F" w14:textId="77777777" w:rsidR="00F444D6" w:rsidRDefault="00F444D6" w:rsidP="001A0687"/>
    <w:p w14:paraId="798E98C6" w14:textId="6FCC75B0" w:rsidR="00DF02CD" w:rsidRDefault="00140006" w:rsidP="001A0687">
      <w:r>
        <w:t>We</w:t>
      </w:r>
      <w:r w:rsidR="001530A5">
        <w:t xml:space="preserve"> attempt</w:t>
      </w:r>
      <w:r>
        <w:t xml:space="preserve">ed </w:t>
      </w:r>
      <w:r w:rsidR="00BE37DD">
        <w:t xml:space="preserve">to </w:t>
      </w:r>
      <w:r>
        <w:t>rescue the lethal</w:t>
      </w:r>
      <w:r w:rsidR="00554FC6">
        <w:t>ity</w:t>
      </w:r>
      <w:r>
        <w:t xml:space="preserve"> phenotype of </w:t>
      </w:r>
      <w:r>
        <w:rPr>
          <w:i/>
        </w:rPr>
        <w:t xml:space="preserve">Raptor </w:t>
      </w:r>
      <w:r>
        <w:t>suppression in</w:t>
      </w:r>
      <w:r w:rsidR="00BE37DD">
        <w:t xml:space="preserve"> </w:t>
      </w:r>
      <w:r>
        <w:t>skeletal muscle</w:t>
      </w:r>
      <w:r w:rsidR="00DF02CD">
        <w:t xml:space="preserve"> by repeating the </w:t>
      </w:r>
      <w:r>
        <w:rPr>
          <w:i/>
        </w:rPr>
        <w:t>24B-</w:t>
      </w:r>
      <w:r w:rsidR="00FE5A20">
        <w:rPr>
          <w:i/>
        </w:rPr>
        <w:t>GAL4</w:t>
      </w:r>
      <w:r>
        <w:rPr>
          <w:i/>
        </w:rPr>
        <w:t xml:space="preserve"> </w:t>
      </w:r>
      <w:r>
        <w:t xml:space="preserve">x </w:t>
      </w:r>
      <w:r>
        <w:rPr>
          <w:i/>
        </w:rPr>
        <w:t xml:space="preserve">Raptor </w:t>
      </w:r>
      <w:proofErr w:type="spellStart"/>
      <w:r>
        <w:t>shRNA</w:t>
      </w:r>
      <w:proofErr w:type="spellEnd"/>
      <w:r>
        <w:t xml:space="preserve"> crosses in a colder environment. </w:t>
      </w:r>
      <w:r w:rsidR="001012AA">
        <w:t xml:space="preserve">Colder temperatures are </w:t>
      </w:r>
      <w:r w:rsidR="00187BB9">
        <w:t>which</w:t>
      </w:r>
      <w:r w:rsidR="001012AA">
        <w:t xml:space="preserve"> </w:t>
      </w:r>
      <w:r w:rsidR="007C342C">
        <w:t>decrease</w:t>
      </w:r>
      <w:r w:rsidR="00187BB9">
        <w:t>s</w:t>
      </w:r>
      <w:r w:rsidR="001012AA">
        <w:t xml:space="preserve"> </w:t>
      </w:r>
      <w:r w:rsidR="00FE5A20">
        <w:t>GAL4</w:t>
      </w:r>
      <w:r w:rsidR="001012AA">
        <w:t xml:space="preserve"> driver expression</w:t>
      </w:r>
      <w:r w:rsidR="00187BB9">
        <w:t xml:space="preserve"> </w:t>
      </w:r>
      <w:r w:rsidR="00A95905">
        <w:fldChar w:fldCharType="begin" w:fldLock="1"/>
      </w:r>
      <w:r w:rsidR="00F3104E">
        <w:instrText>ADDIN CSL_CITATION { "citationItems" : [ { "id" : "ITEM-1", "itemData" : { "DOI" : "10.1002/gene.10150", "author" : [ { "dropping-particle" : "", "family" : "Duffy", "given" : "Joseph B", "non-dropping-particle" : "", "parse-names" : false, "suffix" : "" } ], "id" : "ITEM-1", "issued" : { "date-parts" : [ [ "2002" ] ] }, "page" : "1-15", "title" : "GAL4 System in Drosophila : A Fly Geneticist \u2019 s Swiss Army Knife", "type" : "article-journal", "volume" : "15" }, "uris" : [ "http://www.mendeley.com/documents/?uuid=e9bcab79-e0c6-4020-a04b-a89d81f99d80" ] } ], "mendeley" : { "previouslyFormattedCitation" : "[9]" }, "properties" : { "noteIndex" : 0 }, "schema" : "https://github.com/citation-style-language/schema/raw/master/csl-citation.json" }</w:instrText>
      </w:r>
      <w:r w:rsidR="00A95905">
        <w:fldChar w:fldCharType="separate"/>
      </w:r>
      <w:r w:rsidR="00F3104E" w:rsidRPr="00F3104E">
        <w:rPr>
          <w:noProof/>
        </w:rPr>
        <w:t>[9]</w:t>
      </w:r>
      <w:r w:rsidR="00A95905">
        <w:fldChar w:fldCharType="end"/>
      </w:r>
      <w:r w:rsidR="001012AA">
        <w:rPr>
          <w:rFonts w:ascii="Cambria" w:hAnsi="Cambria"/>
        </w:rPr>
        <w:t xml:space="preserve">.  </w:t>
      </w:r>
      <w:r w:rsidR="00A95905">
        <w:rPr>
          <w:rFonts w:ascii="Cambria" w:hAnsi="Cambria"/>
        </w:rPr>
        <w:t>This</w:t>
      </w:r>
      <w:r w:rsidR="001012AA">
        <w:rPr>
          <w:rFonts w:ascii="Cambria" w:hAnsi="Cambria"/>
        </w:rPr>
        <w:t xml:space="preserve"> was </w:t>
      </w:r>
      <w:r>
        <w:rPr>
          <w:rFonts w:ascii="Cambria" w:hAnsi="Cambria"/>
        </w:rPr>
        <w:t>unable to rescue</w:t>
      </w:r>
      <w:r w:rsidR="001012AA">
        <w:rPr>
          <w:rFonts w:ascii="Cambria" w:hAnsi="Cambria"/>
        </w:rPr>
        <w:t xml:space="preserve"> the lethality of the </w:t>
      </w:r>
      <w:r w:rsidR="00DF02CD" w:rsidRPr="00A95905">
        <w:rPr>
          <w:rFonts w:ascii="Cambria" w:hAnsi="Cambria"/>
          <w:i/>
        </w:rPr>
        <w:t>24</w:t>
      </w:r>
      <w:r w:rsidR="00A95905" w:rsidRPr="00A95905">
        <w:rPr>
          <w:rFonts w:ascii="Cambria" w:hAnsi="Cambria"/>
          <w:i/>
        </w:rPr>
        <w:t>B</w:t>
      </w:r>
      <w:r w:rsidR="00A95905">
        <w:rPr>
          <w:rFonts w:ascii="Cambria" w:hAnsi="Cambria"/>
        </w:rPr>
        <w:t>-</w:t>
      </w:r>
      <w:r w:rsidR="00FE5A20">
        <w:rPr>
          <w:rFonts w:ascii="Cambria" w:hAnsi="Cambria"/>
          <w:i/>
        </w:rPr>
        <w:t>GAL4</w:t>
      </w:r>
      <w:r w:rsidR="00A95905">
        <w:rPr>
          <w:rFonts w:ascii="Cambria" w:hAnsi="Cambria"/>
          <w:i/>
        </w:rPr>
        <w:t>/</w:t>
      </w:r>
      <w:r w:rsidRPr="00140006">
        <w:rPr>
          <w:rFonts w:ascii="Cambria" w:hAnsi="Cambria"/>
          <w:i/>
        </w:rPr>
        <w:t>Raptor</w:t>
      </w:r>
      <w:r>
        <w:rPr>
          <w:rFonts w:ascii="Cambria" w:hAnsi="Cambria"/>
        </w:rPr>
        <w:t xml:space="preserve"> </w:t>
      </w:r>
      <w:proofErr w:type="spellStart"/>
      <w:r>
        <w:rPr>
          <w:rFonts w:ascii="Cambria" w:hAnsi="Cambria"/>
        </w:rPr>
        <w:t>shRNA</w:t>
      </w:r>
      <w:proofErr w:type="spellEnd"/>
      <w:r w:rsidR="001012AA">
        <w:rPr>
          <w:rFonts w:ascii="Cambria" w:hAnsi="Cambria"/>
        </w:rPr>
        <w:t xml:space="preserve"> </w:t>
      </w:r>
      <w:r w:rsidR="00A95905">
        <w:rPr>
          <w:rFonts w:ascii="Cambria" w:hAnsi="Cambria"/>
        </w:rPr>
        <w:t>flies</w:t>
      </w:r>
      <w:r w:rsidR="001530A5">
        <w:rPr>
          <w:rFonts w:ascii="Cambria" w:hAnsi="Cambria"/>
        </w:rPr>
        <w:t>, and t</w:t>
      </w:r>
      <w:r w:rsidR="001012AA">
        <w:rPr>
          <w:rFonts w:ascii="Cambria" w:hAnsi="Cambria"/>
        </w:rPr>
        <w:t xml:space="preserve">he birth rates of the two </w:t>
      </w:r>
      <w:r>
        <w:rPr>
          <w:rFonts w:ascii="Cambria" w:hAnsi="Cambria"/>
        </w:rPr>
        <w:t xml:space="preserve">control </w:t>
      </w:r>
      <w:r w:rsidR="001012AA">
        <w:rPr>
          <w:rFonts w:ascii="Cambria" w:hAnsi="Cambria"/>
        </w:rPr>
        <w:t xml:space="preserve">genotypes </w:t>
      </w:r>
      <w:r w:rsidR="00C838F3">
        <w:rPr>
          <w:rFonts w:ascii="Cambria" w:hAnsi="Cambria"/>
        </w:rPr>
        <w:t>were</w:t>
      </w:r>
      <w:r>
        <w:rPr>
          <w:rFonts w:ascii="Cambria" w:hAnsi="Cambria"/>
        </w:rPr>
        <w:t xml:space="preserve"> congruent with</w:t>
      </w:r>
      <w:r w:rsidR="001012AA">
        <w:rPr>
          <w:rFonts w:ascii="Cambria" w:hAnsi="Cambria"/>
        </w:rPr>
        <w:t xml:space="preserve"> those produced at 25° C</w:t>
      </w:r>
      <w:r w:rsidR="007C342C">
        <w:rPr>
          <w:rFonts w:ascii="Cambria" w:hAnsi="Cambria"/>
        </w:rPr>
        <w:t xml:space="preserve"> (</w:t>
      </w:r>
      <w:r w:rsidR="0048645D">
        <w:rPr>
          <w:rFonts w:ascii="Cambria" w:hAnsi="Cambria"/>
        </w:rPr>
        <w:t>Supplementary Figure 2</w:t>
      </w:r>
      <w:r w:rsidR="007C342C">
        <w:rPr>
          <w:rFonts w:ascii="Cambria" w:hAnsi="Cambria"/>
        </w:rPr>
        <w:t>)</w:t>
      </w:r>
      <w:r w:rsidR="001530A5">
        <w:rPr>
          <w:rFonts w:ascii="Cambria" w:hAnsi="Cambria"/>
        </w:rPr>
        <w:t>.</w:t>
      </w:r>
      <w:r>
        <w:t xml:space="preserve"> </w:t>
      </w:r>
    </w:p>
    <w:p w14:paraId="371F2112" w14:textId="77777777" w:rsidR="00F444D6" w:rsidRDefault="00F444D6" w:rsidP="001A0687"/>
    <w:p w14:paraId="37C1E995" w14:textId="22540E96" w:rsidR="00CD646A" w:rsidRDefault="00A95905" w:rsidP="001A0687">
      <w:pPr>
        <w:rPr>
          <w:rFonts w:ascii="Cambria" w:hAnsi="Cambria"/>
        </w:rPr>
      </w:pPr>
      <w:r>
        <w:t xml:space="preserve">To test </w:t>
      </w:r>
      <w:r w:rsidR="00674B7E">
        <w:t xml:space="preserve">for the stage under which these flies fail to </w:t>
      </w:r>
      <w:proofErr w:type="spellStart"/>
      <w:r w:rsidR="00674B7E">
        <w:t>eclose</w:t>
      </w:r>
      <w:proofErr w:type="spellEnd"/>
      <w:r w:rsidR="00674B7E">
        <w:t xml:space="preserve"> </w:t>
      </w:r>
      <w:r w:rsidR="007D7721">
        <w:t xml:space="preserve">next </w:t>
      </w:r>
      <w:r w:rsidR="00DF02CD">
        <w:t xml:space="preserve">used </w:t>
      </w:r>
      <w:r w:rsidR="00DF02CD">
        <w:rPr>
          <w:i/>
        </w:rPr>
        <w:t>C179-</w:t>
      </w:r>
      <w:r w:rsidR="00FE5A20">
        <w:rPr>
          <w:i/>
        </w:rPr>
        <w:t>GAL4</w:t>
      </w:r>
      <w:r w:rsidR="00DF02CD">
        <w:rPr>
          <w:i/>
        </w:rPr>
        <w:t xml:space="preserve"> </w:t>
      </w:r>
      <w:r w:rsidR="00DF02CD">
        <w:t xml:space="preserve">and </w:t>
      </w:r>
      <w:r w:rsidR="00DF02CD" w:rsidRPr="00DF02CD">
        <w:rPr>
          <w:i/>
        </w:rPr>
        <w:t>Mef-</w:t>
      </w:r>
      <w:r w:rsidR="00FE5A20">
        <w:rPr>
          <w:i/>
        </w:rPr>
        <w:t>GAL4</w:t>
      </w:r>
      <w:r w:rsidR="00DF02CD">
        <w:t xml:space="preserve"> driver</w:t>
      </w:r>
      <w:r w:rsidR="00674B7E">
        <w:t>s</w:t>
      </w:r>
      <w:r w:rsidR="00DF02CD">
        <w:t xml:space="preserve"> </w:t>
      </w:r>
      <w:r>
        <w:t xml:space="preserve">and repeated </w:t>
      </w:r>
      <w:r w:rsidR="00674B7E">
        <w:t xml:space="preserve">did </w:t>
      </w:r>
      <w:proofErr w:type="spellStart"/>
      <w:r w:rsidR="00674B7E">
        <w:t>simiar</w:t>
      </w:r>
      <w:proofErr w:type="spellEnd"/>
      <w:r>
        <w:t xml:space="preserve"> studies.  In these experiments, we crossed </w:t>
      </w:r>
      <w:proofErr w:type="gramStart"/>
      <w:r>
        <w:t>flies which</w:t>
      </w:r>
      <w:proofErr w:type="gramEnd"/>
      <w:r>
        <w:t xml:space="preserve"> were homozygous for the </w:t>
      </w:r>
      <w:r w:rsidR="00674B7E" w:rsidRPr="00674B7E">
        <w:rPr>
          <w:i/>
        </w:rPr>
        <w:t>GAL4</w:t>
      </w:r>
      <w:r>
        <w:t xml:space="preserve"> with flies that were homozygous for the </w:t>
      </w:r>
      <w:r w:rsidR="007D7721">
        <w:t>UAS-</w:t>
      </w:r>
      <w:r w:rsidR="00674B7E">
        <w:rPr>
          <w:i/>
        </w:rPr>
        <w:t xml:space="preserve">Raptor </w:t>
      </w:r>
      <w:proofErr w:type="spellStart"/>
      <w:r>
        <w:t>shRNA</w:t>
      </w:r>
      <w:proofErr w:type="spellEnd"/>
      <w:r w:rsidR="007D7721">
        <w:t xml:space="preserve"> transgene</w:t>
      </w:r>
      <w:r>
        <w:t xml:space="preserve">.  As a control, we used a fly line that was identical to the </w:t>
      </w:r>
      <w:proofErr w:type="spellStart"/>
      <w:r>
        <w:t>TRiP</w:t>
      </w:r>
      <w:proofErr w:type="spellEnd"/>
      <w:r>
        <w:t xml:space="preserve"> fly lines, but did not have </w:t>
      </w:r>
      <w:proofErr w:type="gramStart"/>
      <w:r>
        <w:t>a</w:t>
      </w:r>
      <w:proofErr w:type="gramEnd"/>
      <w:r>
        <w:t xml:space="preserve"> </w:t>
      </w:r>
      <w:proofErr w:type="spellStart"/>
      <w:r>
        <w:t>shRNA</w:t>
      </w:r>
      <w:proofErr w:type="spellEnd"/>
      <w:r>
        <w:t xml:space="preserve"> inserted</w:t>
      </w:r>
      <w:r w:rsidR="00674B7E">
        <w:t xml:space="preserve"> (see Table 2)</w:t>
      </w:r>
      <w:r w:rsidR="00DF02CD">
        <w:t xml:space="preserve">. </w:t>
      </w:r>
      <w:r w:rsidR="00DF02CD">
        <w:rPr>
          <w:rFonts w:ascii="Cambria" w:hAnsi="Cambria"/>
        </w:rPr>
        <w:t xml:space="preserve">The </w:t>
      </w:r>
      <w:r w:rsidR="00DF02CD">
        <w:rPr>
          <w:rFonts w:ascii="Cambria" w:hAnsi="Cambria"/>
          <w:i/>
        </w:rPr>
        <w:t>Mef-</w:t>
      </w:r>
      <w:r w:rsidR="00FE5A20">
        <w:rPr>
          <w:rFonts w:ascii="Cambria" w:hAnsi="Cambria"/>
          <w:i/>
        </w:rPr>
        <w:t>GAL4</w:t>
      </w:r>
      <w:r w:rsidR="00DF02CD">
        <w:rPr>
          <w:rFonts w:ascii="Cambria" w:hAnsi="Cambria"/>
          <w:i/>
        </w:rPr>
        <w:t xml:space="preserve"> </w:t>
      </w:r>
      <w:r w:rsidR="00DF02CD">
        <w:rPr>
          <w:rFonts w:ascii="Cambria" w:hAnsi="Cambria"/>
        </w:rPr>
        <w:t xml:space="preserve">driver resulted in complete lethality of </w:t>
      </w:r>
      <w:r w:rsidR="00DF02CD">
        <w:rPr>
          <w:rFonts w:ascii="Cambria" w:hAnsi="Cambria"/>
          <w:i/>
        </w:rPr>
        <w:t xml:space="preserve">Raptor </w:t>
      </w:r>
      <w:r w:rsidR="00DF02CD">
        <w:rPr>
          <w:rFonts w:ascii="Cambria" w:hAnsi="Cambria"/>
        </w:rPr>
        <w:t>knockdown flies</w:t>
      </w:r>
      <w:r w:rsidR="002E57BF">
        <w:rPr>
          <w:rFonts w:ascii="Cambria" w:hAnsi="Cambria"/>
        </w:rPr>
        <w:t xml:space="preserve"> (see </w:t>
      </w:r>
      <w:r>
        <w:rPr>
          <w:rFonts w:ascii="Cambria" w:hAnsi="Cambria"/>
        </w:rPr>
        <w:t xml:space="preserve">Figure </w:t>
      </w:r>
      <w:r w:rsidR="00674B7E">
        <w:rPr>
          <w:rFonts w:ascii="Cambria" w:hAnsi="Cambria"/>
        </w:rPr>
        <w:t>3A</w:t>
      </w:r>
      <w:r w:rsidR="002E57BF">
        <w:rPr>
          <w:rFonts w:ascii="Cambria" w:hAnsi="Cambria"/>
        </w:rPr>
        <w:t>)</w:t>
      </w:r>
      <w:r w:rsidR="00DF02CD">
        <w:rPr>
          <w:rFonts w:ascii="Cambria" w:hAnsi="Cambria"/>
        </w:rPr>
        <w:t>. T</w:t>
      </w:r>
      <w:r w:rsidR="002754B1">
        <w:rPr>
          <w:rFonts w:ascii="Cambria" w:hAnsi="Cambria"/>
        </w:rPr>
        <w:t>he</w:t>
      </w:r>
      <w:r w:rsidR="00CC4247">
        <w:rPr>
          <w:rFonts w:ascii="Cambria" w:hAnsi="Cambria"/>
        </w:rPr>
        <w:t xml:space="preserve"> </w:t>
      </w:r>
      <w:r w:rsidR="00CC4247" w:rsidRPr="007C342C">
        <w:rPr>
          <w:rFonts w:ascii="Cambria" w:hAnsi="Cambria"/>
          <w:i/>
        </w:rPr>
        <w:t>C179-</w:t>
      </w:r>
      <w:r w:rsidR="00FE5A20">
        <w:rPr>
          <w:rFonts w:ascii="Cambria" w:hAnsi="Cambria"/>
          <w:i/>
        </w:rPr>
        <w:t>GAL4</w:t>
      </w:r>
      <w:r w:rsidR="00CC4247">
        <w:rPr>
          <w:rFonts w:ascii="Cambria" w:hAnsi="Cambria"/>
        </w:rPr>
        <w:t xml:space="preserve"> driver was sufficient to produce </w:t>
      </w:r>
      <w:r w:rsidR="00CC4247" w:rsidRPr="00364075">
        <w:rPr>
          <w:rFonts w:ascii="Cambria" w:hAnsi="Cambria"/>
          <w:i/>
        </w:rPr>
        <w:t>Raptor</w:t>
      </w:r>
      <w:r w:rsidR="00CC4247">
        <w:rPr>
          <w:rFonts w:ascii="Cambria" w:hAnsi="Cambria"/>
        </w:rPr>
        <w:t xml:space="preserve"> knockdown flies, although </w:t>
      </w:r>
      <w:r w:rsidR="001530A5">
        <w:rPr>
          <w:rFonts w:ascii="Cambria" w:hAnsi="Cambria"/>
        </w:rPr>
        <w:t xml:space="preserve">partial lethality </w:t>
      </w:r>
      <w:r w:rsidR="00C838F3">
        <w:rPr>
          <w:rFonts w:ascii="Cambria" w:hAnsi="Cambria"/>
        </w:rPr>
        <w:t>was</w:t>
      </w:r>
      <w:r w:rsidR="001530A5">
        <w:rPr>
          <w:rFonts w:ascii="Cambria" w:hAnsi="Cambria"/>
        </w:rPr>
        <w:t xml:space="preserve"> still demonstrated in the </w:t>
      </w:r>
      <w:r w:rsidR="00CC4247">
        <w:rPr>
          <w:rFonts w:ascii="Cambria" w:hAnsi="Cambria"/>
        </w:rPr>
        <w:t xml:space="preserve">significantly lower </w:t>
      </w:r>
      <w:r w:rsidR="001530A5">
        <w:rPr>
          <w:rFonts w:ascii="Cambria" w:hAnsi="Cambria"/>
        </w:rPr>
        <w:t>birth rate of the knockdown</w:t>
      </w:r>
      <w:r w:rsidR="00CC4247">
        <w:rPr>
          <w:rFonts w:ascii="Cambria" w:hAnsi="Cambria"/>
        </w:rPr>
        <w:t xml:space="preserve"> genotype</w:t>
      </w:r>
      <w:r w:rsidR="007C342C">
        <w:rPr>
          <w:rFonts w:ascii="Cambria" w:hAnsi="Cambria"/>
        </w:rPr>
        <w:t xml:space="preserve"> (p-</w:t>
      </w:r>
      <w:r w:rsidR="007C342C" w:rsidRPr="007C342C">
        <w:t xml:space="preserve">value &lt; </w:t>
      </w:r>
      <w:r w:rsidR="007C342C" w:rsidRPr="007C342C">
        <w:rPr>
          <w:rStyle w:val="apple-style-span"/>
          <w:rFonts w:eastAsia="Times New Roman" w:cs="Times New Roman"/>
          <w:shd w:val="clear" w:color="auto" w:fill="FFFFFF"/>
        </w:rPr>
        <w:t>0.002</w:t>
      </w:r>
      <w:r w:rsidR="007C342C" w:rsidRPr="007C342C">
        <w:t>)</w:t>
      </w:r>
      <w:r w:rsidR="002E57BF">
        <w:t xml:space="preserve"> (see </w:t>
      </w:r>
      <w:r>
        <w:t xml:space="preserve">Figure </w:t>
      </w:r>
      <w:r w:rsidR="00674B7E">
        <w:t>3B</w:t>
      </w:r>
      <w:r w:rsidR="002E57BF">
        <w:t>)</w:t>
      </w:r>
      <w:r w:rsidR="00CC4247" w:rsidRPr="007C342C">
        <w:t xml:space="preserve">. </w:t>
      </w:r>
      <w:r w:rsidR="00AF6080">
        <w:rPr>
          <w:rFonts w:ascii="Cambria" w:hAnsi="Cambria"/>
        </w:rPr>
        <w:t>These results indicate</w:t>
      </w:r>
      <w:r w:rsidR="00CC4247">
        <w:rPr>
          <w:rFonts w:ascii="Cambria" w:hAnsi="Cambria"/>
        </w:rPr>
        <w:t xml:space="preserve"> that </w:t>
      </w:r>
      <w:r w:rsidR="00CC4247">
        <w:rPr>
          <w:rFonts w:ascii="Cambria" w:hAnsi="Cambria"/>
        </w:rPr>
        <w:lastRenderedPageBreak/>
        <w:t xml:space="preserve">the </w:t>
      </w:r>
      <w:r w:rsidR="00CC4247" w:rsidRPr="007C342C">
        <w:rPr>
          <w:rFonts w:ascii="Cambria" w:hAnsi="Cambria"/>
          <w:i/>
        </w:rPr>
        <w:t>C179</w:t>
      </w:r>
      <w:r w:rsidR="00C838F3">
        <w:rPr>
          <w:rFonts w:ascii="Cambria" w:hAnsi="Cambria"/>
          <w:i/>
        </w:rPr>
        <w:t>-</w:t>
      </w:r>
      <w:r w:rsidR="00FE5A20">
        <w:rPr>
          <w:rFonts w:ascii="Cambria" w:hAnsi="Cambria"/>
          <w:i/>
        </w:rPr>
        <w:t>GAL4</w:t>
      </w:r>
      <w:r w:rsidR="00CC4247">
        <w:rPr>
          <w:rFonts w:ascii="Cambria" w:hAnsi="Cambria"/>
        </w:rPr>
        <w:t xml:space="preserve"> driver is </w:t>
      </w:r>
      <w:r w:rsidR="005B4AB2">
        <w:rPr>
          <w:rFonts w:ascii="Cambria" w:hAnsi="Cambria"/>
        </w:rPr>
        <w:t xml:space="preserve">less efficient at mediating </w:t>
      </w:r>
      <w:r w:rsidR="005B4AB2" w:rsidRPr="005B4AB2">
        <w:rPr>
          <w:rFonts w:ascii="Cambria" w:hAnsi="Cambria"/>
          <w:i/>
        </w:rPr>
        <w:t>Raptor</w:t>
      </w:r>
      <w:r w:rsidR="005B4AB2">
        <w:rPr>
          <w:rFonts w:ascii="Cambria" w:hAnsi="Cambria"/>
        </w:rPr>
        <w:t>-specific lethality than</w:t>
      </w:r>
      <w:r w:rsidR="00CC4247">
        <w:rPr>
          <w:rFonts w:ascii="Cambria" w:hAnsi="Cambria"/>
        </w:rPr>
        <w:t xml:space="preserve"> the </w:t>
      </w:r>
      <w:r w:rsidR="002E57BF">
        <w:rPr>
          <w:rFonts w:ascii="Cambria" w:hAnsi="Cambria"/>
          <w:i/>
        </w:rPr>
        <w:t>Mef-</w:t>
      </w:r>
      <w:r w:rsidR="00FE5A20">
        <w:rPr>
          <w:rFonts w:ascii="Cambria" w:hAnsi="Cambria"/>
          <w:i/>
        </w:rPr>
        <w:t>GAL4</w:t>
      </w:r>
      <w:r w:rsidR="002E57BF">
        <w:rPr>
          <w:rFonts w:ascii="Cambria" w:hAnsi="Cambria"/>
          <w:i/>
        </w:rPr>
        <w:t xml:space="preserve"> </w:t>
      </w:r>
      <w:r w:rsidR="002E57BF">
        <w:rPr>
          <w:rFonts w:ascii="Cambria" w:hAnsi="Cambria"/>
        </w:rPr>
        <w:t xml:space="preserve">and the </w:t>
      </w:r>
      <w:r w:rsidR="00CC4247" w:rsidRPr="007C342C">
        <w:rPr>
          <w:rFonts w:ascii="Cambria" w:hAnsi="Cambria"/>
          <w:i/>
        </w:rPr>
        <w:t>24B</w:t>
      </w:r>
      <w:r w:rsidR="002E57BF">
        <w:rPr>
          <w:rFonts w:ascii="Cambria" w:hAnsi="Cambria"/>
          <w:i/>
        </w:rPr>
        <w:t>-</w:t>
      </w:r>
      <w:r w:rsidR="00FE5A20">
        <w:rPr>
          <w:rFonts w:ascii="Cambria" w:hAnsi="Cambria"/>
          <w:i/>
        </w:rPr>
        <w:t>GAL4</w:t>
      </w:r>
      <w:r w:rsidR="00CC4247">
        <w:rPr>
          <w:rFonts w:ascii="Cambria" w:hAnsi="Cambria"/>
        </w:rPr>
        <w:t xml:space="preserve"> d</w:t>
      </w:r>
      <w:r w:rsidR="00AF6080">
        <w:rPr>
          <w:rFonts w:ascii="Cambria" w:hAnsi="Cambria"/>
        </w:rPr>
        <w:t>r</w:t>
      </w:r>
      <w:r w:rsidR="00CC4247">
        <w:rPr>
          <w:rFonts w:ascii="Cambria" w:hAnsi="Cambria"/>
        </w:rPr>
        <w:t>iver</w:t>
      </w:r>
      <w:r w:rsidR="002E57BF">
        <w:rPr>
          <w:rFonts w:ascii="Cambria" w:hAnsi="Cambria"/>
        </w:rPr>
        <w:t>s</w:t>
      </w:r>
      <w:r w:rsidR="0040324E">
        <w:rPr>
          <w:rFonts w:ascii="Cambria" w:hAnsi="Cambria"/>
        </w:rPr>
        <w:t>.</w:t>
      </w:r>
    </w:p>
    <w:p w14:paraId="76ACEE91" w14:textId="77777777" w:rsidR="003C09B8" w:rsidRDefault="003C09B8" w:rsidP="001A0687">
      <w:pPr>
        <w:rPr>
          <w:rFonts w:ascii="Cambria" w:hAnsi="Cambria"/>
        </w:rPr>
      </w:pPr>
    </w:p>
    <w:p w14:paraId="05B7A999" w14:textId="56B6710F" w:rsidR="003C09B8" w:rsidRPr="0040324E" w:rsidRDefault="003C09B8" w:rsidP="003C09B8">
      <w:r>
        <w:t xml:space="preserve">This was not observed in mice where muscle-specific </w:t>
      </w:r>
      <w:r>
        <w:rPr>
          <w:i/>
        </w:rPr>
        <w:t xml:space="preserve">Raptor </w:t>
      </w:r>
      <w:r>
        <w:t xml:space="preserve">knockout mice are viable </w:t>
      </w:r>
      <w:r>
        <w:fldChar w:fldCharType="begin" w:fldLock="1"/>
      </w:r>
      <w:r w:rsidR="00F3104E">
        <w:instrText>ADDIN CSL_CITATION { "citationItems" : [ { "id" : "ITEM-1", "itemData" : { "DOI" : "10.1016/j.cmet.2008.10.002", "ISSN" : "1932-7420", "PMID" : "19046572", "abstract" : "Mammalian target of rapamycin (mTOR) is a central controller of cell growth. mTOR assembles into two distinct multiprotein complexes called mTOR complex 1 (mTORC1) and mTORC2. Here we show that the mTORC1 component raptor is critical for muscle function and prolonged survival. In contrast, muscles lacking the mTORC2 component rictor are indistinguishable from wild-type controls. Raptor-deficient muscles become progressively dystrophic, are impaired in their oxidative capacity, and contain increased glycogen stores, but they express structural components indicative of oxidative muscle fibers. Biochemical analysis indicates that these changes are probably due to loss of activation of direct downstream targets of mTORC1, downregulation of genes involved in mitochondrial biogenesis, including PGC1alpha, and hyperactivation of PKB/Akt. Finally, we show that activation of PKB/Akt does not require mTORC2. Together, these results demonstrate that muscle mTORC1 has an unexpected role in the regulation of the metabolic properties and that its function is essential for life.", "author" : [ { "dropping-particle" : "", "family" : "Bentzinger", "given" : "C Florian", "non-dropping-particle" : "", "parse-names" : false, "suffix" : "" }, { "dropping-particle" : "", "family" : "Romanino", "given" : "Klaas", "non-dropping-particle" : "", "parse-names" : false, "suffix" : "" }, { "dropping-particle" : "", "family" : "Clo\u00ebtta", "given" : "Dimitri", "non-dropping-particle" : "", "parse-names" : false, "suffix" : "" }, { "dropping-particle" : "", "family" : "Lin", "given" : "Shuo", "non-dropping-particle" : "", "parse-names" : false, "suffix" : "" }, { "dropping-particle" : "", "family" : "Mascarenhas", "given" : "Joseph B", "non-dropping-particle" : "", "parse-names" : false, "suffix" : "" }, { "dropping-particle" : "", "family" : "Oliveri", "given" : "Filippo", "non-dropping-particle" : "", "parse-names" : false, "suffix" : "" }, { "dropping-particle" : "", "family" : "Xia", "given" : "Jinyu", "non-dropping-particle" : "", "parse-names" : false, "suffix" : "" }, { "dropping-particle" : "", "family" : "Casanova", "given" : "Emilio", "non-dropping-particle" : "", "parse-names" : false, "suffix" : "" }, { "dropping-particle" : "", "family" : "Costa", "given" : "C\u00e9line F", "non-dropping-particle" : "", "parse-names" : false, "suffix" : "" }, { "dropping-particle" : "", "family" : "Brink", "given" : "Marijke", "non-dropping-particle" : "", "parse-names" : false, "suffix" : "" }, { "dropping-particle" : "", "family" : "Zorzato", "given" : "Francesco", "non-dropping-particle" : "", "parse-names" : false, "suffix" : "" }, { "dropping-particle" : "", "family" : "Hall", "given" : "Michael N.", "non-dropping-particle" : "", "parse-names" : false, "suffix" : "" }, { "dropping-particle" : "", "family" : "R\u00fcegg", "given" : "Markus A", "non-dropping-particle" : "", "parse-names" : false, "suffix" : "" } ], "container-title" : "Cell metabolism", "id" : "ITEM-1", "issue" : "5", "issued" : { "date-parts" : [ [ "2008", "11" ] ] }, "page" : "411-24", "title" : "Skeletal muscle-specific ablation of raptor, but not of rictor, causes metabolic changes and results in muscle dystrophy.", "type" : "article-journal", "volume" : "8" }, "uris" : [ "http://www.mendeley.com/documents/?uuid=4d9f2e14-8857-4d1a-a0ad-6b1d163ce727" ] }, { "id" : "ITEM-2", "itemData" : { "DOI" : "10.1186/2044-5040-3-6", "ISSN" : "2044-5040", "PMID" : "23497627", "abstract" : "BACKGROUND: Skeletal muscle mass is determined by the balance between protein synthesis and degradation. Mammalian target of rapamycin complex 1 (mTORC1) is a master regulator of protein translation and has been implicated in the control of muscle mass. Inactivation of mTORC1 by skeletal muscle-specific deletion of its obligatory component raptor results in smaller muscles and a lethal dystrophy. Moreover, raptor-deficient muscles are less oxidative through changes in the expression PGC-1\u03b1, a critical determinant of mitochondrial biogenesis. These results suggest that activation of mTORC1 might be beneficial to skeletal muscle by providing resistance to muscle atrophy and increasing oxidative function. Here, we tested this hypothesis by deletion of the mTORC1 inhibitor tuberous sclerosis complex (TSC) in muscle fibers. METHOD: Skeletal muscles of mice with an acute or a permanent deletion of raptor or TSC1 were examined using histological, biochemical and molecular biological methods. Response of the muscles to changes in mechanical load and nerve input was investigated by ablation of synergistic muscles or by denervation . RESULTS: Genetic deletion or knockdown of raptor, causing inactivation of mTORC1, was sufficient to prevent muscle growth and enhance muscle atrophy. Conversely, short-term activation of mTORC1 by knockdown of TSC induced muscle fiber hypertrophy and atrophy-resistance upon denervation, in both fast tibialis anterior (TA) and slow soleus muscles. Surprisingly, however, sustained activation of mTORC1 by genetic deletion of Tsc1 caused muscle atrophy in all but soleus muscles. In contrast, oxidative capacity was increased in all muscles examined. Consistently, TSC1-deficient soleus muscle was atrophy-resistant whereas TA underwent normal atrophy upon denervation. Moreover, upon overloading, plantaris muscle did not display enhanced hypertrophy compared to controls. Biochemical analysis indicated that the atrophy response of muscles was based on the suppressed phosphorylation of PKB/Akt via feedback inhibition by mTORC1 and subsequent increased expression of the E3 ubiquitin ligases MuRF1 and atrogin-1/MAFbx. In contrast, expression of both E3 ligases was not increased in soleus muscle suggesting the presence of compensatory mechanisms in this muscle. CONCLUSIONS: Our study shows that the mTORC1- and the PKB/Akt-FoxO pathways are tightly interconnected and differentially regulated depending on the muscle type. These results indicate tha\u2026", "author" : [ { "dropping-particle" : "", "family" : "Bentzinger", "given" : "C Florian", "non-dropping-particle" : "", "parse-names" : false, "suffix" : "" }, { "dropping-particle" : "", "family" : "Lin", "given" : "Shuo", "non-dropping-particle" : "", "parse-names" : false, "suffix" : "" }, { "dropping-particle" : "", "family" : "Romanino", "given" : "Klaas", "non-dropping-particle" : "", "parse-names" : false, "suffix" : "" }, { "dropping-particle" : "", "family" : "Castets", "given" : "Perrine", "non-dropping-particle" : "", "parse-names" : false, "suffix" : "" }, { "dropping-particle" : "", "family" : "Guridi", "given" : "Maitea", "non-dropping-particle" : "", "parse-names" : false, "suffix" : "" }, { "dropping-particle" : "", "family" : "Summermatter", "given" : "Serge", "non-dropping-particle" : "", "parse-names" : false, "suffix" : "" }, { "dropping-particle" : "", "family" : "Handschin", "given" : "Christoph", "non-dropping-particle" : "", "parse-names" : false, "suffix" : "" }, { "dropping-particle" : "", "family" : "Tintignac", "given" : "Lionel a", "non-dropping-particle" : "", "parse-names" : false, "suffix" : "" }, { "dropping-particle" : "", "family" : "Hall", "given" : "Michael N", "non-dropping-particle" : "", "parse-names" : false, "suffix" : "" }, { "dropping-particle" : "", "family" : "R\u00fcegg", "given" : "Markus a", "non-dropping-particle" : "", "parse-names" : false, "suffix" : "" } ], "container-title" : "Skeletal muscle", "id" : "ITEM-2", "issue" : "1", "issued" : { "date-parts" : [ [ "2013", "1" ] ] }, "page" : "6", "title" : "Differential response of skeletal muscles to mTORC1 signaling during atrophy and hypertrophy.", "type" : "article-journal", "volume" : "3" }, "uris" : [ "http://www.mendeley.com/documents/?uuid=75a9c1c2-8af4-478f-8ff6-5e14826d4927" ] } ], "mendeley" : { "previouslyFormattedCitation" : "[10, 11]" }, "properties" : { "noteIndex" : 0 }, "schema" : "https://github.com/citation-style-language/schema/raw/master/csl-citation.json" }</w:instrText>
      </w:r>
      <w:r>
        <w:fldChar w:fldCharType="separate"/>
      </w:r>
      <w:r w:rsidR="00F3104E" w:rsidRPr="00F3104E">
        <w:rPr>
          <w:noProof/>
        </w:rPr>
        <w:t>[10, 11]</w:t>
      </w:r>
      <w:r>
        <w:fldChar w:fldCharType="end"/>
      </w:r>
      <w:r>
        <w:t>.</w:t>
      </w:r>
    </w:p>
    <w:p w14:paraId="63491501" w14:textId="77777777" w:rsidR="003C09B8" w:rsidRDefault="003C09B8" w:rsidP="001A0687">
      <w:pPr>
        <w:rPr>
          <w:rFonts w:ascii="Cambria" w:hAnsi="Cambria"/>
        </w:rPr>
      </w:pPr>
    </w:p>
    <w:p w14:paraId="09AA14B0" w14:textId="77777777" w:rsidR="00162960" w:rsidRDefault="00162960" w:rsidP="001A0687">
      <w:pPr>
        <w:rPr>
          <w:rFonts w:ascii="Cambria" w:hAnsi="Cambria"/>
        </w:rPr>
      </w:pPr>
    </w:p>
    <w:p w14:paraId="5CE86726" w14:textId="5AC9F405" w:rsidR="00162960" w:rsidRDefault="00162960" w:rsidP="001A0687">
      <w:pPr>
        <w:pStyle w:val="Heading2"/>
      </w:pPr>
      <w:r>
        <w:t xml:space="preserve">Muscle Raptor Knockdown Flies Fail to </w:t>
      </w:r>
      <w:proofErr w:type="spellStart"/>
      <w:r>
        <w:t>Eclose</w:t>
      </w:r>
      <w:proofErr w:type="spellEnd"/>
      <w:r>
        <w:t xml:space="preserve"> from Pupae</w:t>
      </w:r>
    </w:p>
    <w:p w14:paraId="40448C60" w14:textId="77777777" w:rsidR="00F444D6" w:rsidRDefault="00F444D6" w:rsidP="001A0687">
      <w:pPr>
        <w:rPr>
          <w:rFonts w:ascii="Cambria" w:hAnsi="Cambria"/>
        </w:rPr>
      </w:pPr>
    </w:p>
    <w:p w14:paraId="03E0C2EC" w14:textId="1B06B220" w:rsidR="000E45D7" w:rsidRDefault="000E45D7" w:rsidP="001A0687">
      <w:pPr>
        <w:rPr>
          <w:rFonts w:ascii="Cambria" w:hAnsi="Cambria"/>
        </w:rPr>
      </w:pPr>
      <w:r>
        <w:rPr>
          <w:rFonts w:ascii="Cambria" w:hAnsi="Cambria"/>
        </w:rPr>
        <w:t>To</w:t>
      </w:r>
      <w:r w:rsidR="003937DA">
        <w:rPr>
          <w:rFonts w:ascii="Cambria" w:hAnsi="Cambria"/>
        </w:rPr>
        <w:t xml:space="preserve"> determine at which point prior to </w:t>
      </w:r>
      <w:proofErr w:type="spellStart"/>
      <w:r w:rsidR="003937DA">
        <w:rPr>
          <w:rFonts w:ascii="Cambria" w:hAnsi="Cambria"/>
        </w:rPr>
        <w:t>eclosure</w:t>
      </w:r>
      <w:proofErr w:type="spellEnd"/>
      <w:r w:rsidR="003937DA">
        <w:rPr>
          <w:rFonts w:ascii="Cambria" w:hAnsi="Cambria"/>
        </w:rPr>
        <w:t xml:space="preserve"> the </w:t>
      </w:r>
      <w:r w:rsidR="001B4D8C">
        <w:rPr>
          <w:rFonts w:ascii="Cambria" w:hAnsi="Cambria"/>
          <w:i/>
        </w:rPr>
        <w:t xml:space="preserve">Raptor </w:t>
      </w:r>
      <w:r w:rsidR="001B4D8C">
        <w:rPr>
          <w:rFonts w:ascii="Cambria" w:hAnsi="Cambria"/>
        </w:rPr>
        <w:t>knockdown flies dying</w:t>
      </w:r>
      <w:r w:rsidR="005B4AB2">
        <w:rPr>
          <w:rFonts w:ascii="Cambria" w:hAnsi="Cambria"/>
        </w:rPr>
        <w:t>, w</w:t>
      </w:r>
      <w:r w:rsidR="001B4D8C">
        <w:rPr>
          <w:rFonts w:ascii="Cambria" w:hAnsi="Cambria"/>
        </w:rPr>
        <w:t xml:space="preserve">e examined the </w:t>
      </w:r>
      <w:proofErr w:type="spellStart"/>
      <w:r w:rsidR="001B4D8C">
        <w:rPr>
          <w:rFonts w:ascii="Cambria" w:hAnsi="Cambria"/>
        </w:rPr>
        <w:t>pupal</w:t>
      </w:r>
      <w:proofErr w:type="spellEnd"/>
      <w:r w:rsidR="001B4D8C">
        <w:rPr>
          <w:rFonts w:ascii="Cambria" w:hAnsi="Cambria"/>
        </w:rPr>
        <w:t xml:space="preserve"> cases on the sides of the vials from the </w:t>
      </w:r>
      <w:r w:rsidR="001B4D8C">
        <w:rPr>
          <w:rFonts w:ascii="Cambria" w:hAnsi="Cambria"/>
          <w:i/>
        </w:rPr>
        <w:t>Cl79-</w:t>
      </w:r>
      <w:r w:rsidR="00FE5A20">
        <w:rPr>
          <w:rFonts w:ascii="Cambria" w:hAnsi="Cambria"/>
          <w:i/>
        </w:rPr>
        <w:t>GAL4</w:t>
      </w:r>
      <w:r>
        <w:rPr>
          <w:rFonts w:ascii="Cambria" w:hAnsi="Cambria"/>
          <w:i/>
        </w:rPr>
        <w:t xml:space="preserve"> &gt; </w:t>
      </w:r>
      <w:r w:rsidR="001B4D8C">
        <w:rPr>
          <w:rFonts w:ascii="Cambria" w:hAnsi="Cambria"/>
          <w:i/>
        </w:rPr>
        <w:t>Raptor</w:t>
      </w:r>
      <w:r>
        <w:rPr>
          <w:rFonts w:ascii="Cambria" w:hAnsi="Cambria"/>
        </w:rPr>
        <w:t xml:space="preserve"> </w:t>
      </w:r>
      <w:proofErr w:type="spellStart"/>
      <w:r>
        <w:rPr>
          <w:rFonts w:ascii="Cambria" w:hAnsi="Cambria"/>
        </w:rPr>
        <w:t>shRNA</w:t>
      </w:r>
      <w:proofErr w:type="spellEnd"/>
      <w:r w:rsidR="001B4D8C">
        <w:rPr>
          <w:rFonts w:ascii="Cambria" w:hAnsi="Cambria"/>
          <w:i/>
        </w:rPr>
        <w:t xml:space="preserve"> </w:t>
      </w:r>
      <w:r w:rsidR="001B4D8C">
        <w:rPr>
          <w:rFonts w:ascii="Cambria" w:hAnsi="Cambria"/>
        </w:rPr>
        <w:t xml:space="preserve">crosses and the </w:t>
      </w:r>
      <w:r w:rsidR="001B4D8C">
        <w:rPr>
          <w:rFonts w:ascii="Cambria" w:hAnsi="Cambria"/>
          <w:i/>
        </w:rPr>
        <w:t>Mef-</w:t>
      </w:r>
      <w:r w:rsidR="00FE5A20">
        <w:rPr>
          <w:rFonts w:ascii="Cambria" w:hAnsi="Cambria"/>
          <w:i/>
        </w:rPr>
        <w:t>GAL4</w:t>
      </w:r>
      <w:r>
        <w:rPr>
          <w:rFonts w:ascii="Cambria" w:hAnsi="Cambria"/>
          <w:i/>
        </w:rPr>
        <w:t xml:space="preserve"> &gt; </w:t>
      </w:r>
      <w:r w:rsidR="001B4D8C">
        <w:rPr>
          <w:rFonts w:ascii="Cambria" w:hAnsi="Cambria"/>
          <w:i/>
        </w:rPr>
        <w:t xml:space="preserve">Raptor </w:t>
      </w:r>
      <w:proofErr w:type="spellStart"/>
      <w:r w:rsidRPr="000E45D7">
        <w:rPr>
          <w:rFonts w:ascii="Cambria" w:hAnsi="Cambria"/>
        </w:rPr>
        <w:t>shRNA</w:t>
      </w:r>
      <w:proofErr w:type="spellEnd"/>
      <w:r>
        <w:rPr>
          <w:rFonts w:ascii="Cambria" w:hAnsi="Cambria"/>
          <w:i/>
        </w:rPr>
        <w:t xml:space="preserve"> </w:t>
      </w:r>
      <w:r w:rsidR="001B4D8C">
        <w:rPr>
          <w:rFonts w:ascii="Cambria" w:hAnsi="Cambria"/>
        </w:rPr>
        <w:t xml:space="preserve">crosses. Twenty days after the crosses were prepared the empty </w:t>
      </w:r>
      <w:proofErr w:type="spellStart"/>
      <w:r w:rsidR="001B4D8C">
        <w:rPr>
          <w:rFonts w:ascii="Cambria" w:hAnsi="Cambria"/>
        </w:rPr>
        <w:t>pupal</w:t>
      </w:r>
      <w:proofErr w:type="spellEnd"/>
      <w:r w:rsidR="001B4D8C">
        <w:rPr>
          <w:rFonts w:ascii="Cambria" w:hAnsi="Cambria"/>
        </w:rPr>
        <w:t xml:space="preserve"> cases were counted and the cases containing dead flies were counted.</w:t>
      </w:r>
      <w:r w:rsidR="00357F77">
        <w:rPr>
          <w:rFonts w:ascii="Cambria" w:hAnsi="Cambria"/>
        </w:rPr>
        <w:t xml:space="preserve"> </w:t>
      </w:r>
      <w:r w:rsidR="005B4AB2">
        <w:rPr>
          <w:rFonts w:ascii="Cambria" w:hAnsi="Cambria"/>
        </w:rPr>
        <w:t xml:space="preserve">We observed no significant differences in the </w:t>
      </w:r>
      <w:r>
        <w:rPr>
          <w:rFonts w:ascii="Cambria" w:hAnsi="Cambria"/>
        </w:rPr>
        <w:t>to</w:t>
      </w:r>
      <w:r w:rsidR="00B26960">
        <w:rPr>
          <w:rFonts w:ascii="Cambria" w:hAnsi="Cambria"/>
        </w:rPr>
        <w:t>t</w:t>
      </w:r>
      <w:r>
        <w:rPr>
          <w:rFonts w:ascii="Cambria" w:hAnsi="Cambria"/>
        </w:rPr>
        <w:t xml:space="preserve">al </w:t>
      </w:r>
      <w:r w:rsidR="005B4AB2">
        <w:rPr>
          <w:rFonts w:ascii="Cambria" w:hAnsi="Cambria"/>
        </w:rPr>
        <w:t xml:space="preserve">number of </w:t>
      </w:r>
      <w:proofErr w:type="spellStart"/>
      <w:r w:rsidR="005B4AB2">
        <w:rPr>
          <w:rFonts w:ascii="Cambria" w:hAnsi="Cambria"/>
        </w:rPr>
        <w:t>pupal</w:t>
      </w:r>
      <w:proofErr w:type="spellEnd"/>
      <w:r w:rsidR="005B4AB2">
        <w:rPr>
          <w:rFonts w:ascii="Cambria" w:hAnsi="Cambria"/>
        </w:rPr>
        <w:t xml:space="preserve"> cases from e</w:t>
      </w:r>
      <w:r w:rsidR="0048645D">
        <w:rPr>
          <w:rFonts w:ascii="Cambria" w:hAnsi="Cambria"/>
        </w:rPr>
        <w:t xml:space="preserve">ither of these crosses (Figure </w:t>
      </w:r>
      <w:r>
        <w:rPr>
          <w:rFonts w:ascii="Cambria" w:hAnsi="Cambria"/>
        </w:rPr>
        <w:t xml:space="preserve">3C-D, p=0.416 and </w:t>
      </w:r>
      <w:r w:rsidR="00B26960">
        <w:rPr>
          <w:rFonts w:ascii="Cambria" w:hAnsi="Cambria"/>
        </w:rPr>
        <w:t>p=0.066</w:t>
      </w:r>
      <w:r>
        <w:rPr>
          <w:rFonts w:ascii="Cambria" w:hAnsi="Cambria"/>
        </w:rPr>
        <w:t xml:space="preserve"> from ANOVA respectively</w:t>
      </w:r>
      <w:r w:rsidR="005B4AB2">
        <w:rPr>
          <w:rFonts w:ascii="Cambria" w:hAnsi="Cambria"/>
        </w:rPr>
        <w:t xml:space="preserve">).  </w:t>
      </w:r>
      <w:r w:rsidR="00B26960">
        <w:rPr>
          <w:rFonts w:ascii="Cambria" w:hAnsi="Cambria"/>
        </w:rPr>
        <w:t xml:space="preserve">In fact, we observed a slightly increased number of pupae from the </w:t>
      </w:r>
      <w:r w:rsidR="00B26960" w:rsidRPr="00BC1C08">
        <w:rPr>
          <w:rFonts w:ascii="Cambria" w:hAnsi="Cambria"/>
          <w:i/>
        </w:rPr>
        <w:t>Mef-GAL4</w:t>
      </w:r>
      <w:r w:rsidR="00B26960">
        <w:rPr>
          <w:rFonts w:ascii="Cambria" w:hAnsi="Cambria"/>
        </w:rPr>
        <w:t xml:space="preserve"> &gt; </w:t>
      </w:r>
      <w:r w:rsidR="00B26960" w:rsidRPr="00BC1C08">
        <w:rPr>
          <w:rFonts w:ascii="Cambria" w:hAnsi="Cambria"/>
          <w:i/>
        </w:rPr>
        <w:t>Raptor</w:t>
      </w:r>
      <w:r w:rsidR="00B26960">
        <w:rPr>
          <w:rFonts w:ascii="Cambria" w:hAnsi="Cambria"/>
        </w:rPr>
        <w:t xml:space="preserve"> </w:t>
      </w:r>
      <w:proofErr w:type="spellStart"/>
      <w:r w:rsidR="00B26960">
        <w:rPr>
          <w:rFonts w:ascii="Cambria" w:hAnsi="Cambria"/>
        </w:rPr>
        <w:t>shRNA</w:t>
      </w:r>
      <w:proofErr w:type="spellEnd"/>
      <w:r w:rsidR="00B26960">
        <w:rPr>
          <w:rFonts w:ascii="Cambria" w:hAnsi="Cambria"/>
        </w:rPr>
        <w:t xml:space="preserve"> crosses</w:t>
      </w:r>
      <w:bookmarkStart w:id="6" w:name="_GoBack"/>
      <w:bookmarkEnd w:id="6"/>
      <w:r w:rsidR="00B26960">
        <w:rPr>
          <w:rFonts w:ascii="Cambria" w:hAnsi="Cambria"/>
        </w:rPr>
        <w:t>.  These data support the hypothesis</w:t>
      </w:r>
      <w:r>
        <w:rPr>
          <w:rFonts w:ascii="Cambria" w:hAnsi="Cambria"/>
        </w:rPr>
        <w:t xml:space="preserve"> that lethality occurs after </w:t>
      </w:r>
      <w:proofErr w:type="spellStart"/>
      <w:r>
        <w:rPr>
          <w:rFonts w:ascii="Cambria" w:hAnsi="Cambria"/>
        </w:rPr>
        <w:t>pupal</w:t>
      </w:r>
      <w:proofErr w:type="spellEnd"/>
      <w:r>
        <w:rPr>
          <w:rFonts w:ascii="Cambria" w:hAnsi="Cambria"/>
        </w:rPr>
        <w:t xml:space="preserve"> development.</w:t>
      </w:r>
    </w:p>
    <w:p w14:paraId="543405C6" w14:textId="77777777" w:rsidR="000E45D7" w:rsidRDefault="000E45D7" w:rsidP="001A0687">
      <w:pPr>
        <w:rPr>
          <w:rFonts w:ascii="Cambria" w:hAnsi="Cambria"/>
        </w:rPr>
      </w:pPr>
    </w:p>
    <w:p w14:paraId="24BA4390" w14:textId="0EBA4294" w:rsidR="003937DA" w:rsidRPr="00357F77" w:rsidRDefault="00471708" w:rsidP="001A0687">
      <w:pPr>
        <w:rPr>
          <w:rFonts w:ascii="Cambria" w:hAnsi="Cambria"/>
        </w:rPr>
      </w:pPr>
      <w:r>
        <w:rPr>
          <w:rFonts w:ascii="Cambria" w:hAnsi="Cambria"/>
        </w:rPr>
        <w:t xml:space="preserve">We next visually examined the </w:t>
      </w:r>
      <w:proofErr w:type="spellStart"/>
      <w:r>
        <w:rPr>
          <w:rFonts w:ascii="Cambria" w:hAnsi="Cambria"/>
        </w:rPr>
        <w:t>pupal</w:t>
      </w:r>
      <w:proofErr w:type="spellEnd"/>
      <w:r>
        <w:rPr>
          <w:rFonts w:ascii="Cambria" w:hAnsi="Cambria"/>
        </w:rPr>
        <w:t xml:space="preserve"> cases for the presence of alive or dead flies (Figure 3E).  After blind scoring, we noted that for</w:t>
      </w:r>
      <w:r w:rsidR="005B4AB2">
        <w:rPr>
          <w:rFonts w:ascii="Cambria" w:hAnsi="Cambria"/>
        </w:rPr>
        <w:t xml:space="preserve"> the </w:t>
      </w:r>
      <w:r w:rsidR="005B4AB2">
        <w:rPr>
          <w:rFonts w:ascii="Cambria" w:hAnsi="Cambria"/>
          <w:i/>
        </w:rPr>
        <w:t>Mef-</w:t>
      </w:r>
      <w:r w:rsidR="005B4AB2" w:rsidRPr="005B4AB2">
        <w:rPr>
          <w:rFonts w:ascii="Cambria" w:hAnsi="Cambria"/>
          <w:i/>
        </w:rPr>
        <w:t>GAL4</w:t>
      </w:r>
      <w:r w:rsidR="005B4AB2">
        <w:rPr>
          <w:rFonts w:ascii="Cambria" w:hAnsi="Cambria"/>
        </w:rPr>
        <w:t xml:space="preserve"> driven </w:t>
      </w:r>
      <w:r w:rsidR="005B4AB2">
        <w:rPr>
          <w:rFonts w:ascii="Cambria" w:hAnsi="Cambria"/>
          <w:i/>
        </w:rPr>
        <w:t xml:space="preserve">Raptor </w:t>
      </w:r>
      <w:r w:rsidR="005B4AB2">
        <w:rPr>
          <w:rFonts w:ascii="Cambria" w:hAnsi="Cambria"/>
        </w:rPr>
        <w:t xml:space="preserve">knockdown </w:t>
      </w:r>
      <w:r w:rsidR="00357F77" w:rsidRPr="005B4AB2">
        <w:rPr>
          <w:rFonts w:ascii="Cambria" w:hAnsi="Cambria"/>
        </w:rPr>
        <w:t>nearly</w:t>
      </w:r>
      <w:r w:rsidR="00357F77">
        <w:rPr>
          <w:rFonts w:ascii="Cambria" w:hAnsi="Cambria"/>
        </w:rPr>
        <w:t xml:space="preserve"> 100% of the </w:t>
      </w:r>
      <w:proofErr w:type="spellStart"/>
      <w:r w:rsidR="00357F77">
        <w:rPr>
          <w:rFonts w:ascii="Cambria" w:hAnsi="Cambria"/>
        </w:rPr>
        <w:t>pupal</w:t>
      </w:r>
      <w:proofErr w:type="spellEnd"/>
      <w:r w:rsidR="00357F77">
        <w:rPr>
          <w:rFonts w:ascii="Cambria" w:hAnsi="Cambria"/>
        </w:rPr>
        <w:t xml:space="preserve"> cases contained dead flies</w:t>
      </w:r>
      <w:r w:rsidR="0048645D">
        <w:rPr>
          <w:rFonts w:ascii="Cambria" w:hAnsi="Cambria"/>
        </w:rPr>
        <w:t xml:space="preserve"> (Figure 3C</w:t>
      </w:r>
      <w:r w:rsidR="005B4AB2">
        <w:rPr>
          <w:rFonts w:ascii="Cambria" w:hAnsi="Cambria"/>
        </w:rPr>
        <w:t>)</w:t>
      </w:r>
      <w:r w:rsidR="00357F77">
        <w:rPr>
          <w:rFonts w:ascii="Cambria" w:hAnsi="Cambria"/>
        </w:rPr>
        <w:t xml:space="preserve">. There </w:t>
      </w:r>
      <w:proofErr w:type="gramStart"/>
      <w:r w:rsidR="00357F77">
        <w:rPr>
          <w:rFonts w:ascii="Cambria" w:hAnsi="Cambria"/>
        </w:rPr>
        <w:t>was</w:t>
      </w:r>
      <w:proofErr w:type="gramEnd"/>
      <w:r w:rsidR="00357F77">
        <w:rPr>
          <w:rFonts w:ascii="Cambria" w:hAnsi="Cambria"/>
        </w:rPr>
        <w:t xml:space="preserve"> also a significant number of dead flies in </w:t>
      </w:r>
      <w:proofErr w:type="spellStart"/>
      <w:r w:rsidR="00357F77">
        <w:rPr>
          <w:rFonts w:ascii="Cambria" w:hAnsi="Cambria"/>
        </w:rPr>
        <w:t>pupal</w:t>
      </w:r>
      <w:proofErr w:type="spellEnd"/>
      <w:r w:rsidR="00357F77">
        <w:rPr>
          <w:rFonts w:ascii="Cambria" w:hAnsi="Cambria"/>
        </w:rPr>
        <w:t xml:space="preserve"> cases from the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w:t>
      </w:r>
      <w:r w:rsidR="005B4AB2">
        <w:rPr>
          <w:rFonts w:ascii="Cambria" w:hAnsi="Cambria"/>
        </w:rPr>
        <w:t xml:space="preserve"> (Figure </w:t>
      </w:r>
      <w:r w:rsidR="0048645D">
        <w:rPr>
          <w:rFonts w:ascii="Cambria" w:hAnsi="Cambria"/>
        </w:rPr>
        <w:t>3D</w:t>
      </w:r>
      <w:r w:rsidR="005B4AB2">
        <w:rPr>
          <w:rFonts w:ascii="Cambria" w:hAnsi="Cambria"/>
        </w:rPr>
        <w:t>)</w:t>
      </w:r>
      <w:r w:rsidR="00357F77">
        <w:rPr>
          <w:rFonts w:ascii="Cambria" w:hAnsi="Cambria"/>
        </w:rPr>
        <w:t xml:space="preserve">. The relative number of dead flies in the different </w:t>
      </w:r>
      <w:r w:rsidR="00357F77">
        <w:rPr>
          <w:rFonts w:ascii="Cambria" w:hAnsi="Cambria"/>
          <w:i/>
        </w:rPr>
        <w:t>Cl79-</w:t>
      </w:r>
      <w:r w:rsidR="00FE5A20">
        <w:rPr>
          <w:rFonts w:ascii="Cambria" w:hAnsi="Cambria"/>
          <w:i/>
        </w:rPr>
        <w:t>GAL4</w:t>
      </w:r>
      <w:r w:rsidR="00357F77">
        <w:rPr>
          <w:rFonts w:ascii="Cambria" w:hAnsi="Cambria"/>
          <w:i/>
        </w:rPr>
        <w:t xml:space="preserve">/Raptor </w:t>
      </w:r>
      <w:r w:rsidR="00357F77">
        <w:rPr>
          <w:rFonts w:ascii="Cambria" w:hAnsi="Cambria"/>
        </w:rPr>
        <w:t>crosses corresponds to the number of knockdown flies produced from those crosses</w:t>
      </w:r>
      <w:r w:rsidR="0048645D">
        <w:rPr>
          <w:rFonts w:ascii="Cambria" w:hAnsi="Cambria"/>
        </w:rPr>
        <w:t xml:space="preserve"> (Figure 2C-D)</w:t>
      </w:r>
      <w:r w:rsidR="00357F77">
        <w:rPr>
          <w:rFonts w:ascii="Cambria" w:hAnsi="Cambria"/>
        </w:rPr>
        <w:t xml:space="preserve">; the fewer the number of live knockdown flies from a cross, the more dead flies produced from that cross. These results indicate that </w:t>
      </w:r>
      <w:r w:rsidR="00357F77">
        <w:rPr>
          <w:rFonts w:ascii="Cambria" w:hAnsi="Cambria"/>
          <w:i/>
        </w:rPr>
        <w:t xml:space="preserve">Raptor </w:t>
      </w:r>
      <w:r w:rsidR="00357F77">
        <w:rPr>
          <w:rFonts w:ascii="Cambria" w:hAnsi="Cambria"/>
        </w:rPr>
        <w:t xml:space="preserve">knockdown in skeletal muscle produced lethality </w:t>
      </w:r>
      <w:r w:rsidR="0048645D">
        <w:rPr>
          <w:rFonts w:ascii="Cambria" w:hAnsi="Cambria"/>
        </w:rPr>
        <w:t xml:space="preserve">after </w:t>
      </w:r>
      <w:proofErr w:type="spellStart"/>
      <w:r w:rsidR="0048645D">
        <w:rPr>
          <w:rFonts w:ascii="Cambria" w:hAnsi="Cambria"/>
        </w:rPr>
        <w:t>pupal</w:t>
      </w:r>
      <w:proofErr w:type="spellEnd"/>
      <w:r w:rsidR="0048645D">
        <w:rPr>
          <w:rFonts w:ascii="Cambria" w:hAnsi="Cambria"/>
        </w:rPr>
        <w:t xml:space="preserve"> development, but prior to </w:t>
      </w:r>
      <w:proofErr w:type="spellStart"/>
      <w:r w:rsidR="0048645D">
        <w:rPr>
          <w:rFonts w:ascii="Cambria" w:hAnsi="Cambria"/>
        </w:rPr>
        <w:t>eclosure</w:t>
      </w:r>
      <w:proofErr w:type="spellEnd"/>
      <w:r w:rsidR="00357F77">
        <w:rPr>
          <w:rFonts w:ascii="Cambria" w:hAnsi="Cambria"/>
        </w:rPr>
        <w:t xml:space="preserve">. </w:t>
      </w:r>
    </w:p>
    <w:p w14:paraId="10A34E25" w14:textId="77777777" w:rsidR="00162960" w:rsidRDefault="00162960" w:rsidP="001A0687">
      <w:pPr>
        <w:rPr>
          <w:rFonts w:ascii="Cambria" w:hAnsi="Cambria"/>
        </w:rPr>
      </w:pPr>
    </w:p>
    <w:p w14:paraId="63F98B40" w14:textId="1BF9AFA3" w:rsidR="00162960" w:rsidRDefault="00162960" w:rsidP="001A0687">
      <w:pPr>
        <w:pStyle w:val="Heading2"/>
      </w:pPr>
      <w:r>
        <w:t>Co-Knockdown of Raptor and Atg5 in Drosophila Muscles Does not Rescue Lethality</w:t>
      </w:r>
    </w:p>
    <w:p w14:paraId="775FFDB9" w14:textId="77777777" w:rsidR="00162960" w:rsidRDefault="00162960" w:rsidP="001A0687">
      <w:pPr>
        <w:rPr>
          <w:rFonts w:ascii="Cambria" w:hAnsi="Cambria"/>
        </w:rPr>
      </w:pPr>
    </w:p>
    <w:p w14:paraId="2AC534BD" w14:textId="573165AD" w:rsidR="008559E4" w:rsidRPr="00895FB6" w:rsidRDefault="00F444D6" w:rsidP="001A0687">
      <w:pPr>
        <w:rPr>
          <w:rFonts w:ascii="Cambria" w:hAnsi="Cambria"/>
        </w:rPr>
      </w:pPr>
      <w:r>
        <w:rPr>
          <w:rFonts w:ascii="Cambria" w:hAnsi="Cambria"/>
        </w:rPr>
        <w:t>I</w:t>
      </w:r>
      <w:r w:rsidR="00F771CB">
        <w:rPr>
          <w:rFonts w:ascii="Cambria" w:hAnsi="Cambria"/>
        </w:rPr>
        <w:t xml:space="preserve">nhibition of </w:t>
      </w:r>
      <w:r w:rsidR="0048645D">
        <w:rPr>
          <w:rFonts w:ascii="Cambria" w:hAnsi="Cambria"/>
        </w:rPr>
        <w:t>d</w:t>
      </w:r>
      <w:r w:rsidR="00F771CB">
        <w:rPr>
          <w:rFonts w:ascii="Cambria" w:hAnsi="Cambria"/>
        </w:rPr>
        <w:t>TOR</w:t>
      </w:r>
      <w:r w:rsidR="0048645D">
        <w:rPr>
          <w:rFonts w:ascii="Cambria" w:hAnsi="Cambria"/>
        </w:rPr>
        <w:t>C1</w:t>
      </w:r>
      <w:r w:rsidR="00F771CB">
        <w:rPr>
          <w:rFonts w:ascii="Cambria" w:hAnsi="Cambria"/>
        </w:rPr>
        <w:t xml:space="preserve"> in muscle alters the </w:t>
      </w:r>
      <w:r w:rsidR="007C342C">
        <w:rPr>
          <w:rFonts w:ascii="Cambria" w:hAnsi="Cambria"/>
        </w:rPr>
        <w:t>activity</w:t>
      </w:r>
      <w:r w:rsidR="00F771CB">
        <w:rPr>
          <w:rFonts w:ascii="Cambria" w:hAnsi="Cambria"/>
        </w:rPr>
        <w:t xml:space="preserve"> of </w:t>
      </w:r>
      <w:r w:rsidR="009964F9">
        <w:rPr>
          <w:rFonts w:ascii="Cambria" w:hAnsi="Cambria"/>
        </w:rPr>
        <w:t xml:space="preserve">its </w:t>
      </w:r>
      <w:r w:rsidR="00F771CB">
        <w:rPr>
          <w:rFonts w:ascii="Cambria" w:hAnsi="Cambria"/>
        </w:rPr>
        <w:t xml:space="preserve">various downstream </w:t>
      </w:r>
      <w:r w:rsidR="0048645D">
        <w:rPr>
          <w:rFonts w:ascii="Cambria" w:hAnsi="Cambria"/>
        </w:rPr>
        <w:t>targets.</w:t>
      </w:r>
      <w:r w:rsidR="00F771CB">
        <w:rPr>
          <w:rFonts w:ascii="Cambria" w:hAnsi="Cambria"/>
        </w:rPr>
        <w:t xml:space="preserve"> </w:t>
      </w:r>
      <w:r w:rsidR="0048645D">
        <w:rPr>
          <w:rFonts w:ascii="Cambria" w:hAnsi="Cambria"/>
        </w:rPr>
        <w:t>One major target is that when</w:t>
      </w:r>
      <w:r w:rsidR="00C838F3">
        <w:rPr>
          <w:rFonts w:ascii="Cambria" w:hAnsi="Cambria"/>
        </w:rPr>
        <w:t xml:space="preserve"> </w:t>
      </w:r>
      <w:r w:rsidR="0048645D">
        <w:rPr>
          <w:rFonts w:ascii="Cambria" w:hAnsi="Cambria"/>
        </w:rPr>
        <w:t>d</w:t>
      </w:r>
      <w:r w:rsidR="00C838F3">
        <w:rPr>
          <w:rFonts w:ascii="Cambria" w:hAnsi="Cambria"/>
        </w:rPr>
        <w:t>TOR</w:t>
      </w:r>
      <w:r w:rsidR="0048645D">
        <w:rPr>
          <w:rFonts w:ascii="Cambria" w:hAnsi="Cambria"/>
        </w:rPr>
        <w:t>C1</w:t>
      </w:r>
      <w:r w:rsidR="00C838F3">
        <w:rPr>
          <w:rFonts w:ascii="Cambria" w:hAnsi="Cambria"/>
        </w:rPr>
        <w:t xml:space="preserve"> is suppressed, autophagy levels are increased</w:t>
      </w:r>
      <w:r w:rsidR="0048645D">
        <w:rPr>
          <w:rFonts w:ascii="Cambria" w:hAnsi="Cambria"/>
        </w:rPr>
        <w:t xml:space="preserve"> </w:t>
      </w:r>
      <w:r w:rsidR="00895FB6">
        <w:rPr>
          <w:rFonts w:ascii="Cambria" w:hAnsi="Cambria"/>
        </w:rPr>
        <w:fldChar w:fldCharType="begin" w:fldLock="1"/>
      </w:r>
      <w:r w:rsidR="00F3104E">
        <w:rPr>
          <w:rFonts w:ascii="Cambria" w:hAnsi="Cambria"/>
        </w:rPr>
        <w:instrText>ADDIN CSL_CITATION { "citationItems" : [ { "id" : "ITEM-1", "itemData" : { "DOI" : "10.1016/j.ceb.2009.11.005", "ISSN" : "1879-0410", "PMID" : "20006481", "abstract" : "Induction of autophagy in response to starvation is a highly conserved ability of eukaryotic cells, indicating a crucial and ancient role of this process in adapting to nutrient conditions. The target of rapamycin (TOR) pathway is major conduit for such signals, and in most cell types TOR activity is necessary and sufficient to suppress autophagy under favorable growth conditions. Recent studies have begun to reveal how TOR activity is regulated in response to nutritional cues, and are shedding new light on the mechanisms by which TOR controls the autophagic machinery. In addition, a variety of signals, stressors and pharmacological agents that induce autophagy independent of nutrient conditions have been identified. In some cases these signals appear to have been spliced into the core TOR pathway, whereas others are able to bypass the control mechanisms regulated by TOR. Increasing evidence is pointing to an important role for both positive and negative feedback loops in controlling this pathway, leading to an emerging view that TOR signaling not only regulates autophagy but is also highly sensitive to cellular rates of autophagy and other TOR-dependent processes.", "author" : [ { "dropping-particle" : "", "family" : "Neufeld", "given" : "Thomas P", "non-dropping-particle" : "", "parse-names" : false, "suffix" : "" } ], "container-title" : "Current opinion in cell biology", "id" : "ITEM-1", "issue" : "2", "issued" : { "date-parts" : [ [ "2010", "4" ] ] }, "page" : "157-68", "publisher" : "Elsevier Ltd", "title" : "TOR-dependent control of autophagy: biting the hand that feeds.", "type" : "article-journal", "volume" : "22" }, "uris" : [ "http://www.mendeley.com/documents/?uuid=5e91daf5-6496-44be-94a3-9d6cc1d8e864" ] } ], "mendeley" : { "previouslyFormattedCitation" : "[12]" }, "properties" : { "noteIndex" : 0 }, "schema" : "https://github.com/citation-style-language/schema/raw/master/csl-citation.json" }</w:instrText>
      </w:r>
      <w:r w:rsidR="00895FB6">
        <w:rPr>
          <w:rFonts w:ascii="Cambria" w:hAnsi="Cambria"/>
        </w:rPr>
        <w:fldChar w:fldCharType="separate"/>
      </w:r>
      <w:r w:rsidR="00F3104E" w:rsidRPr="00F3104E">
        <w:rPr>
          <w:rFonts w:ascii="Cambria" w:hAnsi="Cambria"/>
          <w:noProof/>
        </w:rPr>
        <w:t>[12]</w:t>
      </w:r>
      <w:r w:rsidR="00895FB6">
        <w:rPr>
          <w:rFonts w:ascii="Cambria" w:hAnsi="Cambria"/>
        </w:rPr>
        <w:fldChar w:fldCharType="end"/>
      </w:r>
      <w:r w:rsidR="00C838F3">
        <w:rPr>
          <w:rFonts w:ascii="Cambria" w:hAnsi="Cambria"/>
        </w:rPr>
        <w:t xml:space="preserve">. To determine whether an increase in autophagy was the source of the lethality in the </w:t>
      </w:r>
      <w:r w:rsidR="00C838F3">
        <w:rPr>
          <w:rFonts w:ascii="Cambria" w:hAnsi="Cambria"/>
          <w:i/>
        </w:rPr>
        <w:t xml:space="preserve">Raptor </w:t>
      </w:r>
      <w:r w:rsidR="00C838F3">
        <w:rPr>
          <w:rFonts w:ascii="Cambria" w:hAnsi="Cambria"/>
        </w:rPr>
        <w:t xml:space="preserve">knockdown genotype, </w:t>
      </w:r>
      <w:r w:rsidR="0033192B">
        <w:rPr>
          <w:rFonts w:ascii="Cambria" w:hAnsi="Cambria"/>
        </w:rPr>
        <w:t xml:space="preserve">crosses were made in which both </w:t>
      </w:r>
      <w:r w:rsidR="0033192B">
        <w:rPr>
          <w:rFonts w:ascii="Cambria" w:hAnsi="Cambria"/>
          <w:i/>
        </w:rPr>
        <w:t xml:space="preserve">Raptor </w:t>
      </w:r>
      <w:r w:rsidR="0033192B">
        <w:rPr>
          <w:rFonts w:ascii="Cambria" w:hAnsi="Cambria"/>
        </w:rPr>
        <w:t xml:space="preserve">and autophagy were </w:t>
      </w:r>
      <w:proofErr w:type="spellStart"/>
      <w:r w:rsidR="00895FB6">
        <w:rPr>
          <w:rFonts w:ascii="Cambria" w:hAnsi="Cambria"/>
        </w:rPr>
        <w:t>simulataneously</w:t>
      </w:r>
      <w:proofErr w:type="spellEnd"/>
      <w:r w:rsidR="00895FB6">
        <w:rPr>
          <w:rFonts w:ascii="Cambria" w:hAnsi="Cambria"/>
        </w:rPr>
        <w:t xml:space="preserve"> </w:t>
      </w:r>
      <w:r w:rsidR="0033192B">
        <w:rPr>
          <w:rFonts w:ascii="Cambria" w:hAnsi="Cambria"/>
        </w:rPr>
        <w:t xml:space="preserve">knocked down in skeletal muscle. </w:t>
      </w:r>
      <w:r w:rsidR="00895FB6">
        <w:rPr>
          <w:rFonts w:ascii="Cambria" w:hAnsi="Cambria"/>
        </w:rPr>
        <w:t xml:space="preserve">The co-knockdown of </w:t>
      </w:r>
      <w:r w:rsidR="00895FB6">
        <w:rPr>
          <w:rFonts w:ascii="Cambria" w:hAnsi="Cambria"/>
          <w:i/>
        </w:rPr>
        <w:t>Atg5</w:t>
      </w:r>
      <w:r w:rsidR="00895FB6">
        <w:rPr>
          <w:rFonts w:ascii="Cambria" w:hAnsi="Cambria"/>
        </w:rPr>
        <w:t xml:space="preserve"> along with </w:t>
      </w:r>
      <w:r w:rsidR="00895FB6">
        <w:rPr>
          <w:rFonts w:ascii="Cambria" w:hAnsi="Cambria"/>
          <w:i/>
        </w:rPr>
        <w:t>Raptor</w:t>
      </w:r>
      <w:r w:rsidR="00116EA4">
        <w:rPr>
          <w:rFonts w:ascii="Cambria" w:hAnsi="Cambria"/>
        </w:rPr>
        <w:t xml:space="preserve"> did not</w:t>
      </w:r>
      <w:r w:rsidR="00F771CB">
        <w:rPr>
          <w:rFonts w:ascii="Cambria" w:hAnsi="Cambria"/>
        </w:rPr>
        <w:t xml:space="preserve"> </w:t>
      </w:r>
      <w:r w:rsidR="00895FB6">
        <w:rPr>
          <w:rFonts w:ascii="Cambria" w:hAnsi="Cambria"/>
        </w:rPr>
        <w:t xml:space="preserve">lead to any rescue of </w:t>
      </w:r>
      <w:r w:rsidR="00895FB6">
        <w:rPr>
          <w:rFonts w:ascii="Cambria" w:hAnsi="Cambria"/>
          <w:i/>
        </w:rPr>
        <w:t>Raptor</w:t>
      </w:r>
      <w:r w:rsidR="00895FB6">
        <w:rPr>
          <w:rFonts w:ascii="Cambria" w:hAnsi="Cambria"/>
        </w:rPr>
        <w:t xml:space="preserve"> mediated lethality (Supplementary Figure 3).</w:t>
      </w:r>
    </w:p>
    <w:p w14:paraId="263433F0" w14:textId="77777777" w:rsidR="00234C0A" w:rsidRDefault="00234C0A" w:rsidP="00895FB6">
      <w:pPr>
        <w:rPr>
          <w:rFonts w:ascii="Cambria" w:hAnsi="Cambria"/>
          <w:b/>
        </w:rPr>
      </w:pPr>
    </w:p>
    <w:p w14:paraId="67682BAB" w14:textId="66086A74" w:rsidR="00F31273" w:rsidRPr="008C6740" w:rsidRDefault="002A13D8" w:rsidP="00895FB6">
      <w:pPr>
        <w:pStyle w:val="Heading2"/>
      </w:pPr>
      <w:r>
        <w:t>Effects of Muscle-</w:t>
      </w:r>
      <w:r w:rsidR="00F31273" w:rsidRPr="008C6740">
        <w:t>Specific Raptor Knockdown on Longevity</w:t>
      </w:r>
    </w:p>
    <w:p w14:paraId="22602B2B" w14:textId="77777777" w:rsidR="00F31273" w:rsidRPr="008C6740" w:rsidRDefault="00F31273" w:rsidP="00F31273"/>
    <w:p w14:paraId="5E64E79C" w14:textId="0A1FCE4A" w:rsidR="00F31273" w:rsidRPr="008C6740" w:rsidRDefault="00895FB6" w:rsidP="00F31273">
      <w:pPr>
        <w:rPr>
          <w:rFonts w:ascii="Cambria" w:hAnsi="Cambria"/>
        </w:rPr>
      </w:pPr>
      <w:r>
        <w:rPr>
          <w:rFonts w:ascii="Cambria" w:hAnsi="Cambria"/>
        </w:rPr>
        <w:t xml:space="preserve">We next turned our attention to the few flies that survived in the case of </w:t>
      </w:r>
      <w:r w:rsidRPr="00895FB6">
        <w:rPr>
          <w:rFonts w:ascii="Cambria" w:hAnsi="Cambria"/>
          <w:i/>
        </w:rPr>
        <w:t>the C179-GAL4</w:t>
      </w:r>
      <w:r>
        <w:rPr>
          <w:rFonts w:ascii="Cambria" w:hAnsi="Cambria"/>
        </w:rPr>
        <w:t xml:space="preserve"> cross.  </w:t>
      </w:r>
      <w:r w:rsidR="005537E0">
        <w:rPr>
          <w:rFonts w:ascii="Cambria" w:hAnsi="Cambria"/>
        </w:rPr>
        <w:t xml:space="preserve">The lifespan of </w:t>
      </w:r>
      <w:r w:rsidR="00F31273" w:rsidRPr="008C6740">
        <w:rPr>
          <w:rFonts w:ascii="Cambria" w:hAnsi="Cambria"/>
        </w:rPr>
        <w:t>the</w:t>
      </w:r>
      <w:r w:rsidR="005537E0">
        <w:rPr>
          <w:rFonts w:ascii="Cambria" w:hAnsi="Cambria"/>
        </w:rPr>
        <w:t xml:space="preserve"> </w:t>
      </w:r>
      <w:r w:rsidR="00F31273" w:rsidRPr="008C6740">
        <w:rPr>
          <w:rFonts w:ascii="Cambria" w:hAnsi="Cambria"/>
          <w:i/>
        </w:rPr>
        <w:t xml:space="preserve">Raptor </w:t>
      </w:r>
      <w:r w:rsidR="00F31273" w:rsidRPr="008C6740">
        <w:rPr>
          <w:rFonts w:ascii="Cambria" w:hAnsi="Cambria"/>
        </w:rPr>
        <w:t xml:space="preserve">knockdown flies was measured to determine the effects of </w:t>
      </w:r>
      <w:r w:rsidR="00F31273" w:rsidRPr="00895FB6">
        <w:rPr>
          <w:rFonts w:ascii="Cambria" w:hAnsi="Cambria"/>
        </w:rPr>
        <w:t>dTORC1</w:t>
      </w:r>
      <w:r w:rsidR="00F31273" w:rsidRPr="008C6740">
        <w:rPr>
          <w:rFonts w:ascii="Cambria" w:hAnsi="Cambria"/>
          <w:i/>
        </w:rPr>
        <w:t xml:space="preserve"> </w:t>
      </w:r>
      <w:r w:rsidR="00F31273" w:rsidRPr="008C6740">
        <w:rPr>
          <w:rFonts w:ascii="Cambria" w:hAnsi="Cambria"/>
        </w:rPr>
        <w:t xml:space="preserve">suppression on longevity. When </w:t>
      </w:r>
      <w:r w:rsidR="00F31273" w:rsidRPr="008C6740">
        <w:rPr>
          <w:rFonts w:ascii="Cambria" w:hAnsi="Cambria"/>
          <w:i/>
        </w:rPr>
        <w:t xml:space="preserve">Raptor </w:t>
      </w:r>
      <w:r w:rsidR="00F31273" w:rsidRPr="008C6740">
        <w:rPr>
          <w:rFonts w:ascii="Cambria" w:hAnsi="Cambria"/>
        </w:rPr>
        <w:t xml:space="preserve">was knocked down in skeletal using the </w:t>
      </w:r>
      <w:r w:rsidR="00F31273" w:rsidRPr="008C6740">
        <w:rPr>
          <w:rFonts w:ascii="Cambria" w:hAnsi="Cambria"/>
          <w:i/>
        </w:rPr>
        <w:t>Cl79-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 xml:space="preserve">driver, even after the decrease in viability, a large proportion of the flies died shortly after </w:t>
      </w:r>
      <w:proofErr w:type="spellStart"/>
      <w:r w:rsidR="00F31273" w:rsidRPr="008C6740">
        <w:rPr>
          <w:rFonts w:ascii="Cambria" w:hAnsi="Cambria"/>
        </w:rPr>
        <w:t>eclosure</w:t>
      </w:r>
      <w:proofErr w:type="spellEnd"/>
      <w:r w:rsidR="00F31273" w:rsidRPr="008C6740">
        <w:rPr>
          <w:rFonts w:ascii="Cambria" w:hAnsi="Cambria"/>
        </w:rPr>
        <w:t>, but interestingly, among the flies that survived, they generally had quite normal lifespan</w:t>
      </w:r>
      <w:r w:rsidR="00DA59AE">
        <w:rPr>
          <w:rFonts w:ascii="Cambria" w:hAnsi="Cambria"/>
        </w:rPr>
        <w:t xml:space="preserve"> (see Fig</w:t>
      </w:r>
      <w:r w:rsidR="002A13D8">
        <w:rPr>
          <w:rFonts w:ascii="Cambria" w:hAnsi="Cambria"/>
        </w:rPr>
        <w:t>ure 4</w:t>
      </w:r>
      <w:r w:rsidR="00DA59AE">
        <w:rPr>
          <w:rFonts w:ascii="Cambria" w:hAnsi="Cambria"/>
        </w:rPr>
        <w:t>)</w:t>
      </w:r>
      <w:r w:rsidR="00F31273" w:rsidRPr="008C6740">
        <w:rPr>
          <w:rFonts w:ascii="Cambria" w:hAnsi="Cambria"/>
        </w:rPr>
        <w:t xml:space="preserve">. </w:t>
      </w:r>
      <w:r>
        <w:rPr>
          <w:rFonts w:ascii="Cambria" w:hAnsi="Cambria"/>
        </w:rPr>
        <w:t>This</w:t>
      </w:r>
      <w:r w:rsidR="00F31273" w:rsidRPr="008C6740">
        <w:rPr>
          <w:rFonts w:ascii="Cambria" w:hAnsi="Cambria"/>
        </w:rPr>
        <w:t xml:space="preserve"> suggests that there is a critical period of about 20 days after </w:t>
      </w:r>
      <w:proofErr w:type="spellStart"/>
      <w:r w:rsidR="00F31273" w:rsidRPr="008C6740">
        <w:rPr>
          <w:rFonts w:ascii="Cambria" w:hAnsi="Cambria"/>
        </w:rPr>
        <w:t>ecl</w:t>
      </w:r>
      <w:r w:rsidR="001A0687" w:rsidRPr="008C6740">
        <w:rPr>
          <w:rFonts w:ascii="Cambria" w:hAnsi="Cambria"/>
        </w:rPr>
        <w:t>o</w:t>
      </w:r>
      <w:r w:rsidR="00F31273" w:rsidRPr="008C6740">
        <w:rPr>
          <w:rFonts w:ascii="Cambria" w:hAnsi="Cambria"/>
        </w:rPr>
        <w:t>sure</w:t>
      </w:r>
      <w:proofErr w:type="spellEnd"/>
      <w:r w:rsidR="00F31273" w:rsidRPr="008C6740">
        <w:rPr>
          <w:rFonts w:ascii="Cambria" w:hAnsi="Cambria"/>
        </w:rPr>
        <w:t xml:space="preserve"> during which the </w:t>
      </w:r>
      <w:r w:rsidR="00F31273" w:rsidRPr="008C6740">
        <w:rPr>
          <w:rFonts w:ascii="Cambria" w:hAnsi="Cambria"/>
          <w:i/>
        </w:rPr>
        <w:t xml:space="preserve">Raptor </w:t>
      </w:r>
      <w:r w:rsidR="00F31273" w:rsidRPr="008C6740">
        <w:rPr>
          <w:rFonts w:ascii="Cambria" w:hAnsi="Cambria"/>
        </w:rPr>
        <w:t>knockdown flies</w:t>
      </w:r>
      <w:r>
        <w:rPr>
          <w:rFonts w:ascii="Cambria" w:hAnsi="Cambria"/>
        </w:rPr>
        <w:t xml:space="preserve"> are still prone to early death</w:t>
      </w:r>
      <w:r w:rsidR="00F31273" w:rsidRPr="008C6740">
        <w:rPr>
          <w:rFonts w:ascii="Cambria" w:hAnsi="Cambria"/>
        </w:rPr>
        <w:t xml:space="preserve">. The flies that lived past this critical period generally lived to reach the same age as the controls. </w:t>
      </w:r>
      <w:r>
        <w:rPr>
          <w:rFonts w:ascii="Cambria" w:hAnsi="Cambria"/>
        </w:rPr>
        <w:t xml:space="preserve">  This was especially </w:t>
      </w:r>
      <w:r w:rsidR="002A13D8">
        <w:rPr>
          <w:rFonts w:ascii="Cambria" w:hAnsi="Cambria"/>
        </w:rPr>
        <w:t>dramatic</w:t>
      </w:r>
      <w:r>
        <w:rPr>
          <w:rFonts w:ascii="Cambria" w:hAnsi="Cambria"/>
        </w:rPr>
        <w:t xml:space="preserve"> for </w:t>
      </w:r>
      <w:r w:rsidR="002A13D8">
        <w:rPr>
          <w:rFonts w:ascii="Cambria" w:hAnsi="Cambria"/>
        </w:rPr>
        <w:t xml:space="preserve">male flies for each of these </w:t>
      </w:r>
      <w:proofErr w:type="gramStart"/>
      <w:r w:rsidR="002A13D8">
        <w:rPr>
          <w:rFonts w:ascii="Cambria" w:hAnsi="Cambria"/>
        </w:rPr>
        <w:t>crosses,</w:t>
      </w:r>
      <w:proofErr w:type="gramEnd"/>
      <w:r w:rsidR="002A13D8">
        <w:rPr>
          <w:rFonts w:ascii="Cambria" w:hAnsi="Cambria"/>
        </w:rPr>
        <w:t xml:space="preserve"> consistent with male flies being </w:t>
      </w:r>
      <w:commentRangeStart w:id="7"/>
      <w:r w:rsidR="002A13D8">
        <w:rPr>
          <w:rFonts w:ascii="Cambria" w:hAnsi="Cambria"/>
        </w:rPr>
        <w:t>smaller and weaker than female flies</w:t>
      </w:r>
      <w:commentRangeEnd w:id="7"/>
      <w:r w:rsidR="002A13D8">
        <w:rPr>
          <w:rStyle w:val="CommentReference"/>
        </w:rPr>
        <w:commentReference w:id="7"/>
      </w:r>
      <w:r w:rsidR="002A13D8">
        <w:rPr>
          <w:rFonts w:ascii="Cambria" w:hAnsi="Cambria"/>
        </w:rPr>
        <w:t>.</w:t>
      </w:r>
    </w:p>
    <w:p w14:paraId="3BB93CE7" w14:textId="77777777" w:rsidR="00234C0A" w:rsidRPr="008C6740" w:rsidRDefault="00234C0A" w:rsidP="007A2B2C">
      <w:pPr>
        <w:jc w:val="center"/>
        <w:rPr>
          <w:rFonts w:ascii="Cambria" w:hAnsi="Cambria"/>
          <w:b/>
        </w:rPr>
      </w:pPr>
    </w:p>
    <w:p w14:paraId="295024A7" w14:textId="5E08F29C" w:rsidR="00F444D6" w:rsidRDefault="00F444D6" w:rsidP="00FD4013">
      <w:pPr>
        <w:pStyle w:val="Heading2"/>
      </w:pPr>
      <w:r w:rsidRPr="008C6740">
        <w:t>Effects of Muscle Specific Raptor Knockdown on Muscle Function</w:t>
      </w:r>
    </w:p>
    <w:p w14:paraId="1850269D" w14:textId="77777777" w:rsidR="002A13D8" w:rsidRPr="002A13D8" w:rsidRDefault="002A13D8" w:rsidP="002A13D8"/>
    <w:p w14:paraId="4C624508" w14:textId="2E576701" w:rsidR="00234C0A" w:rsidRPr="008C6740" w:rsidRDefault="00357F77" w:rsidP="00357F77">
      <w:pPr>
        <w:rPr>
          <w:rFonts w:ascii="Cambria" w:hAnsi="Cambria"/>
        </w:rPr>
      </w:pPr>
      <w:r w:rsidRPr="008C6740">
        <w:rPr>
          <w:rFonts w:ascii="Cambria" w:hAnsi="Cambria"/>
        </w:rPr>
        <w:t>To study the effects of TOR</w:t>
      </w:r>
      <w:r w:rsidR="002A13D8">
        <w:rPr>
          <w:rFonts w:ascii="Cambria" w:hAnsi="Cambria"/>
        </w:rPr>
        <w:t>C1</w:t>
      </w:r>
      <w:r w:rsidRPr="008C6740">
        <w:rPr>
          <w:rFonts w:ascii="Cambria" w:hAnsi="Cambria"/>
        </w:rPr>
        <w:t xml:space="preserve"> suppression on muscle function, a crawling assay was performed </w:t>
      </w:r>
      <w:r w:rsidR="00F31273" w:rsidRPr="008C6740">
        <w:rPr>
          <w:rFonts w:ascii="Cambria" w:hAnsi="Cambria"/>
        </w:rPr>
        <w:t>on the</w:t>
      </w:r>
      <w:r w:rsidR="001C1FEF" w:rsidRPr="008C6740">
        <w:rPr>
          <w:rFonts w:ascii="Cambria" w:hAnsi="Cambria"/>
        </w:rPr>
        <w:t xml:space="preserve"> </w:t>
      </w:r>
      <w:r w:rsidR="001C1FEF" w:rsidRPr="008C6740">
        <w:rPr>
          <w:rFonts w:ascii="Cambria" w:hAnsi="Cambria"/>
          <w:i/>
        </w:rPr>
        <w:t xml:space="preserve">Raptor </w:t>
      </w:r>
      <w:r w:rsidR="001C1FEF" w:rsidRPr="008C6740">
        <w:rPr>
          <w:rFonts w:ascii="Cambria" w:hAnsi="Cambria"/>
        </w:rPr>
        <w:t>knockdown flies</w:t>
      </w:r>
      <w:r w:rsidR="00F31273" w:rsidRPr="008C6740">
        <w:rPr>
          <w:rFonts w:ascii="Cambria" w:hAnsi="Cambria"/>
        </w:rPr>
        <w:t xml:space="preserve"> driven by the </w:t>
      </w:r>
      <w:r w:rsidR="00F31273" w:rsidRPr="008C6740">
        <w:rPr>
          <w:rFonts w:ascii="Cambria" w:hAnsi="Cambria"/>
          <w:i/>
        </w:rPr>
        <w:t>C179-</w:t>
      </w:r>
      <w:r w:rsidR="00FE5A20">
        <w:rPr>
          <w:rFonts w:ascii="Cambria" w:hAnsi="Cambria"/>
          <w:i/>
        </w:rPr>
        <w:t>GAL4</w:t>
      </w:r>
      <w:r w:rsidR="00F31273" w:rsidRPr="008C6740">
        <w:rPr>
          <w:rFonts w:ascii="Cambria" w:hAnsi="Cambria"/>
          <w:i/>
        </w:rPr>
        <w:t xml:space="preserve"> </w:t>
      </w:r>
      <w:r w:rsidR="00F31273" w:rsidRPr="008C6740">
        <w:rPr>
          <w:rFonts w:ascii="Cambria" w:hAnsi="Cambria"/>
        </w:rPr>
        <w:t>driver</w:t>
      </w:r>
      <w:r w:rsidR="002A13D8">
        <w:rPr>
          <w:rFonts w:ascii="Cambria" w:hAnsi="Cambria"/>
        </w:rPr>
        <w:t xml:space="preserve"> at several ages</w:t>
      </w:r>
      <w:r w:rsidR="001C1FEF" w:rsidRPr="008C6740">
        <w:rPr>
          <w:rFonts w:ascii="Cambria" w:hAnsi="Cambria"/>
        </w:rPr>
        <w:t xml:space="preserve">. The progeny flies from the crosses were </w:t>
      </w:r>
      <w:r w:rsidR="002A13D8">
        <w:rPr>
          <w:rFonts w:ascii="Cambria" w:hAnsi="Cambria"/>
        </w:rPr>
        <w:t>each timed</w:t>
      </w:r>
      <w:r w:rsidR="001C1FEF" w:rsidRPr="008C6740">
        <w:rPr>
          <w:rFonts w:ascii="Cambria" w:hAnsi="Cambria"/>
        </w:rPr>
        <w:t xml:space="preserve"> for how long it took them to climb 4 cm. up the side of the vial. The average times for </w:t>
      </w:r>
      <w:r w:rsidR="002A13D8">
        <w:rPr>
          <w:rFonts w:ascii="Cambria" w:hAnsi="Cambria"/>
        </w:rPr>
        <w:t>each cross are shown in Figure 5</w:t>
      </w:r>
      <w:r w:rsidR="001C1FEF" w:rsidRPr="008C6740">
        <w:rPr>
          <w:rFonts w:ascii="Cambria" w:hAnsi="Cambria"/>
        </w:rPr>
        <w:t xml:space="preserve">. The results indicate that dTORC1 </w:t>
      </w:r>
      <w:r w:rsidR="002A13D8">
        <w:rPr>
          <w:rFonts w:ascii="Cambria" w:hAnsi="Cambria"/>
        </w:rPr>
        <w:t xml:space="preserve">suppression leads to reduced muscle function in the flies that </w:t>
      </w:r>
      <w:proofErr w:type="spellStart"/>
      <w:r w:rsidR="002A13D8">
        <w:rPr>
          <w:rFonts w:ascii="Cambria" w:hAnsi="Cambria"/>
        </w:rPr>
        <w:t>eclose</w:t>
      </w:r>
      <w:proofErr w:type="spellEnd"/>
      <w:r w:rsidR="004C7062">
        <w:rPr>
          <w:rFonts w:ascii="Cambria" w:hAnsi="Cambria"/>
        </w:rPr>
        <w:t xml:space="preserve"> even very early, consistent a developmental problem in </w:t>
      </w:r>
      <w:proofErr w:type="spellStart"/>
      <w:r w:rsidR="004C7062">
        <w:rPr>
          <w:rFonts w:ascii="Cambria" w:hAnsi="Cambria"/>
        </w:rPr>
        <w:t>myogenesis</w:t>
      </w:r>
      <w:proofErr w:type="spellEnd"/>
      <w:r w:rsidR="002A13D8">
        <w:rPr>
          <w:rFonts w:ascii="Cambria" w:hAnsi="Cambria"/>
        </w:rPr>
        <w:t xml:space="preserve">.  Interestingly, </w:t>
      </w:r>
      <w:r w:rsidR="004C7062">
        <w:rPr>
          <w:rFonts w:ascii="Cambria" w:hAnsi="Cambria"/>
        </w:rPr>
        <w:t xml:space="preserve">these problems persist throughout the lifespan of the fly, even in those that reach adulthood.  Also interesting, is that there was a correspondence between the </w:t>
      </w:r>
      <w:proofErr w:type="spellStart"/>
      <w:r w:rsidR="004C7062">
        <w:rPr>
          <w:rFonts w:ascii="Cambria" w:hAnsi="Cambria"/>
        </w:rPr>
        <w:t>efficienty</w:t>
      </w:r>
      <w:proofErr w:type="spellEnd"/>
      <w:r w:rsidR="004C7062">
        <w:rPr>
          <w:rFonts w:ascii="Cambria" w:hAnsi="Cambria"/>
        </w:rPr>
        <w:t xml:space="preserve"> of the </w:t>
      </w:r>
      <w:proofErr w:type="spellStart"/>
      <w:r w:rsidR="004C7062">
        <w:rPr>
          <w:rFonts w:ascii="Cambria" w:hAnsi="Cambria"/>
        </w:rPr>
        <w:t>shRNA</w:t>
      </w:r>
      <w:proofErr w:type="spellEnd"/>
      <w:r w:rsidR="004C7062">
        <w:rPr>
          <w:rFonts w:ascii="Cambria" w:hAnsi="Cambria"/>
        </w:rPr>
        <w:t xml:space="preserve"> strain to cause lethality and its effects on muscle function, indicating a potential gene-dosage effect on both of these phenotypes.</w:t>
      </w:r>
    </w:p>
    <w:p w14:paraId="282DD02F" w14:textId="77777777" w:rsidR="00F444D6" w:rsidRPr="008C6740" w:rsidRDefault="00F444D6" w:rsidP="00357F77">
      <w:pPr>
        <w:rPr>
          <w:rFonts w:ascii="Cambria" w:hAnsi="Cambria"/>
        </w:rPr>
      </w:pPr>
    </w:p>
    <w:p w14:paraId="744F529A" w14:textId="5D0E2E2A" w:rsidR="00486518" w:rsidRDefault="0040324E" w:rsidP="0040324E">
      <w:pPr>
        <w:pStyle w:val="Heading2"/>
      </w:pPr>
      <w:r>
        <w:t>Summary</w:t>
      </w:r>
    </w:p>
    <w:p w14:paraId="271B4AB8" w14:textId="77777777" w:rsidR="0040324E" w:rsidRDefault="0040324E"/>
    <w:p w14:paraId="20CE129A" w14:textId="28660022" w:rsidR="00E251E9" w:rsidRPr="00CA3EED" w:rsidRDefault="00CA3EED">
      <w:r>
        <w:t xml:space="preserve">In this work, we have described a role for TORC1 in the regulation of </w:t>
      </w:r>
      <w:proofErr w:type="spellStart"/>
      <w:r>
        <w:t>myogenesis</w:t>
      </w:r>
      <w:proofErr w:type="spellEnd"/>
      <w:r>
        <w:t xml:space="preserve"> </w:t>
      </w:r>
      <w:r>
        <w:rPr>
          <w:i/>
        </w:rPr>
        <w:t>in vitro</w:t>
      </w:r>
      <w:r>
        <w:t xml:space="preserve"> and shown in fruit flies, that inhibition of the dTORC1 complex results in lethality and weakened muscle function.  Together these data support </w:t>
      </w:r>
      <w:proofErr w:type="gramStart"/>
      <w:r>
        <w:t>a</w:t>
      </w:r>
      <w:proofErr w:type="gramEnd"/>
      <w:r>
        <w:t xml:space="preserve"> </w:t>
      </w:r>
      <w:r>
        <w:rPr>
          <w:i/>
        </w:rPr>
        <w:t>in vivo</w:t>
      </w:r>
      <w:r w:rsidR="00537B34">
        <w:t xml:space="preserve">, evolutionarily conserved </w:t>
      </w:r>
      <w:r>
        <w:t>role for the TORC1 complex in the early stages of muscle development.</w:t>
      </w:r>
    </w:p>
    <w:p w14:paraId="0DC3AC1A" w14:textId="77777777" w:rsidR="00D07587" w:rsidRDefault="00D07587"/>
    <w:p w14:paraId="2220C14D" w14:textId="5DA47B6A" w:rsidR="00486518" w:rsidRDefault="00486518" w:rsidP="00D07587">
      <w:pPr>
        <w:pStyle w:val="Heading1"/>
      </w:pPr>
      <w:r w:rsidRPr="008C6740">
        <w:t>Acknowledgements</w:t>
      </w:r>
    </w:p>
    <w:p w14:paraId="7B7B4FBA" w14:textId="77777777" w:rsidR="00D07587" w:rsidRDefault="00D07587" w:rsidP="00D07587"/>
    <w:p w14:paraId="44AE9625" w14:textId="65F367B1" w:rsidR="00D07587" w:rsidRPr="00D07587" w:rsidRDefault="00D07587" w:rsidP="00D07587">
      <w:r>
        <w:t xml:space="preserve">The authors would like to thank the members of the Bridges and Reiter lab for insightful discussions.  This work was supported by </w:t>
      </w:r>
      <w:commentRangeStart w:id="8"/>
      <w:r>
        <w:t xml:space="preserve">XXXX </w:t>
      </w:r>
      <w:commentRangeEnd w:id="8"/>
      <w:r w:rsidR="00DD6A3B">
        <w:rPr>
          <w:rStyle w:val="CommentReference"/>
        </w:rPr>
        <w:commentReference w:id="8"/>
      </w:r>
      <w:r>
        <w:t>(LTR)</w:t>
      </w:r>
    </w:p>
    <w:p w14:paraId="7AA62879" w14:textId="77777777" w:rsidR="008C6740" w:rsidRPr="008C6740" w:rsidRDefault="008C6740" w:rsidP="008C6740"/>
    <w:p w14:paraId="67456F2B" w14:textId="6DC6B2D7" w:rsidR="00DD6A3B" w:rsidRDefault="00DD6A3B">
      <w:pPr>
        <w:rPr>
          <w:rFonts w:asciiTheme="majorHAnsi" w:eastAsiaTheme="majorEastAsia" w:hAnsiTheme="majorHAnsi" w:cstheme="majorBidi"/>
          <w:b/>
          <w:bCs/>
          <w:color w:val="345A8A" w:themeColor="accent1" w:themeShade="B5"/>
          <w:sz w:val="32"/>
          <w:szCs w:val="32"/>
        </w:rPr>
      </w:pPr>
      <w:r>
        <w:br w:type="page"/>
      </w:r>
    </w:p>
    <w:p w14:paraId="056D0257" w14:textId="4B377AE0" w:rsidR="00234C0A" w:rsidRPr="00DD6A3B" w:rsidRDefault="00486518" w:rsidP="00DD6A3B">
      <w:pPr>
        <w:pStyle w:val="Heading1"/>
      </w:pPr>
      <w:r w:rsidRPr="008C6740">
        <w:t>References</w:t>
      </w:r>
    </w:p>
    <w:p w14:paraId="10FD340C" w14:textId="3460D518" w:rsidR="00F3104E" w:rsidRPr="00F3104E" w:rsidRDefault="00D07587">
      <w:pPr>
        <w:pStyle w:val="NormalWeb"/>
        <w:divId w:val="487981810"/>
        <w:rPr>
          <w:rFonts w:ascii="Cambria" w:hAnsi="Cambria"/>
          <w:noProof/>
          <w:sz w:val="24"/>
        </w:rPr>
      </w:pPr>
      <w:r>
        <w:rPr>
          <w:rFonts w:ascii="Cambria" w:hAnsi="Cambria"/>
          <w:b/>
        </w:rPr>
        <w:fldChar w:fldCharType="begin" w:fldLock="1"/>
      </w:r>
      <w:r>
        <w:rPr>
          <w:rFonts w:ascii="Cambria" w:hAnsi="Cambria"/>
          <w:b/>
        </w:rPr>
        <w:instrText xml:space="preserve">ADDIN Mendeley Bibliography CSL_BIBLIOGRAPHY </w:instrText>
      </w:r>
      <w:r>
        <w:rPr>
          <w:rFonts w:ascii="Cambria" w:hAnsi="Cambria"/>
          <w:b/>
        </w:rPr>
        <w:fldChar w:fldCharType="separate"/>
      </w:r>
      <w:r w:rsidR="00F3104E" w:rsidRPr="00F3104E">
        <w:rPr>
          <w:rFonts w:ascii="Cambria" w:hAnsi="Cambria"/>
          <w:noProof/>
          <w:sz w:val="24"/>
        </w:rPr>
        <w:t xml:space="preserve">1. R Core Team: </w:t>
      </w:r>
      <w:r w:rsidR="00F3104E" w:rsidRPr="00F3104E">
        <w:rPr>
          <w:rFonts w:ascii="Cambria" w:hAnsi="Cambria"/>
          <w:b/>
          <w:bCs/>
          <w:noProof/>
          <w:sz w:val="24"/>
        </w:rPr>
        <w:t>R: A Language and Environment for Statistical Computing</w:t>
      </w:r>
      <w:r w:rsidR="00F3104E" w:rsidRPr="00F3104E">
        <w:rPr>
          <w:rFonts w:ascii="Cambria" w:hAnsi="Cambria"/>
          <w:noProof/>
          <w:sz w:val="24"/>
        </w:rPr>
        <w:t>. 2013.</w:t>
      </w:r>
    </w:p>
    <w:p w14:paraId="5CC26615" w14:textId="77777777" w:rsidR="00F3104E" w:rsidRPr="00F3104E" w:rsidRDefault="00F3104E">
      <w:pPr>
        <w:pStyle w:val="NormalWeb"/>
        <w:divId w:val="487981810"/>
        <w:rPr>
          <w:rFonts w:ascii="Cambria" w:hAnsi="Cambria"/>
          <w:noProof/>
          <w:sz w:val="24"/>
        </w:rPr>
      </w:pPr>
      <w:r w:rsidRPr="00F3104E">
        <w:rPr>
          <w:rFonts w:ascii="Cambria" w:hAnsi="Cambria"/>
          <w:noProof/>
          <w:sz w:val="24"/>
        </w:rPr>
        <w:t xml:space="preserve">2. Fox J, Weisberg S: </w:t>
      </w:r>
      <w:r w:rsidRPr="00F3104E">
        <w:rPr>
          <w:rFonts w:ascii="Cambria" w:hAnsi="Cambria"/>
          <w:i/>
          <w:iCs/>
          <w:noProof/>
          <w:sz w:val="24"/>
        </w:rPr>
        <w:t>An {R} Companion to Applied Regression</w:t>
      </w:r>
      <w:r w:rsidRPr="00F3104E">
        <w:rPr>
          <w:rFonts w:ascii="Cambria" w:hAnsi="Cambria"/>
          <w:noProof/>
          <w:sz w:val="24"/>
        </w:rPr>
        <w:t>. Second. Thousand Oaks {CA}: Sage; 2011.</w:t>
      </w:r>
    </w:p>
    <w:p w14:paraId="28D31689" w14:textId="77777777" w:rsidR="00F3104E" w:rsidRPr="00F3104E" w:rsidRDefault="00F3104E">
      <w:pPr>
        <w:pStyle w:val="NormalWeb"/>
        <w:divId w:val="487981810"/>
        <w:rPr>
          <w:rFonts w:ascii="Cambria" w:hAnsi="Cambria"/>
          <w:noProof/>
          <w:sz w:val="24"/>
        </w:rPr>
      </w:pPr>
      <w:r w:rsidRPr="00F3104E">
        <w:rPr>
          <w:rFonts w:ascii="Cambria" w:hAnsi="Cambria"/>
          <w:noProof/>
          <w:sz w:val="24"/>
        </w:rPr>
        <w:t xml:space="preserve">3. Bjedov I, Toivonen JM, Kerr F, Slack C, Jacobson J, Foley A, Partridge L: </w:t>
      </w:r>
      <w:r w:rsidRPr="00F3104E">
        <w:rPr>
          <w:rFonts w:ascii="Cambria" w:hAnsi="Cambria"/>
          <w:b/>
          <w:bCs/>
          <w:noProof/>
          <w:sz w:val="24"/>
        </w:rPr>
        <w:t>Mechanisms of life span extension by rapamycin in the fruit fly Drosophila melanogaster.</w:t>
      </w:r>
      <w:r w:rsidRPr="00F3104E">
        <w:rPr>
          <w:rFonts w:ascii="Cambria" w:hAnsi="Cambria"/>
          <w:noProof/>
          <w:sz w:val="24"/>
        </w:rPr>
        <w:t xml:space="preserve"> </w:t>
      </w:r>
      <w:r w:rsidRPr="00F3104E">
        <w:rPr>
          <w:rFonts w:ascii="Cambria" w:hAnsi="Cambria"/>
          <w:i/>
          <w:iCs/>
          <w:noProof/>
          <w:sz w:val="24"/>
        </w:rPr>
        <w:t>Cell Metab</w:t>
      </w:r>
      <w:r w:rsidRPr="00F3104E">
        <w:rPr>
          <w:rFonts w:ascii="Cambria" w:hAnsi="Cambria"/>
          <w:noProof/>
          <w:sz w:val="24"/>
        </w:rPr>
        <w:t xml:space="preserve"> 2010, </w:t>
      </w:r>
      <w:r w:rsidRPr="00F3104E">
        <w:rPr>
          <w:rFonts w:ascii="Cambria" w:hAnsi="Cambria"/>
          <w:b/>
          <w:bCs/>
          <w:noProof/>
          <w:sz w:val="24"/>
        </w:rPr>
        <w:t>11</w:t>
      </w:r>
      <w:r w:rsidRPr="00F3104E">
        <w:rPr>
          <w:rFonts w:ascii="Cambria" w:hAnsi="Cambria"/>
          <w:noProof/>
          <w:sz w:val="24"/>
        </w:rPr>
        <w:t>:35–46.</w:t>
      </w:r>
    </w:p>
    <w:p w14:paraId="4514569E" w14:textId="77777777" w:rsidR="00F3104E" w:rsidRPr="00F3104E" w:rsidRDefault="00F3104E">
      <w:pPr>
        <w:pStyle w:val="NormalWeb"/>
        <w:divId w:val="487981810"/>
        <w:rPr>
          <w:rFonts w:ascii="Cambria" w:hAnsi="Cambria"/>
          <w:noProof/>
          <w:sz w:val="24"/>
        </w:rPr>
      </w:pPr>
      <w:r w:rsidRPr="00F3104E">
        <w:rPr>
          <w:rFonts w:ascii="Cambria" w:hAnsi="Cambria"/>
          <w:noProof/>
          <w:sz w:val="24"/>
        </w:rPr>
        <w:t xml:space="preserve">4. Hentges KE, Sirry B, Gingeras a C, Sarbassov D, Sonenberg N, Sabatini D, Peterson a S: </w:t>
      </w:r>
      <w:r w:rsidRPr="00F3104E">
        <w:rPr>
          <w:rFonts w:ascii="Cambria" w:hAnsi="Cambria"/>
          <w:b/>
          <w:bCs/>
          <w:noProof/>
          <w:sz w:val="24"/>
        </w:rPr>
        <w:t>FRAP/mTOR is required for proliferation and patterning during embryonic development in the mouse.</w:t>
      </w:r>
      <w:r w:rsidRPr="00F3104E">
        <w:rPr>
          <w:rFonts w:ascii="Cambria" w:hAnsi="Cambria"/>
          <w:noProof/>
          <w:sz w:val="24"/>
        </w:rPr>
        <w:t xml:space="preserve"> </w:t>
      </w:r>
      <w:r w:rsidRPr="00F3104E">
        <w:rPr>
          <w:rFonts w:ascii="Cambria" w:hAnsi="Cambria"/>
          <w:i/>
          <w:iCs/>
          <w:noProof/>
          <w:sz w:val="24"/>
        </w:rPr>
        <w:t>Proc Natl Acad Sci U S A</w:t>
      </w:r>
      <w:r w:rsidRPr="00F3104E">
        <w:rPr>
          <w:rFonts w:ascii="Cambria" w:hAnsi="Cambria"/>
          <w:noProof/>
          <w:sz w:val="24"/>
        </w:rPr>
        <w:t xml:space="preserve"> 2001, </w:t>
      </w:r>
      <w:r w:rsidRPr="00F3104E">
        <w:rPr>
          <w:rFonts w:ascii="Cambria" w:hAnsi="Cambria"/>
          <w:b/>
          <w:bCs/>
          <w:noProof/>
          <w:sz w:val="24"/>
        </w:rPr>
        <w:t>98</w:t>
      </w:r>
      <w:r w:rsidRPr="00F3104E">
        <w:rPr>
          <w:rFonts w:ascii="Cambria" w:hAnsi="Cambria"/>
          <w:noProof/>
          <w:sz w:val="24"/>
        </w:rPr>
        <w:t>:13796–801.</w:t>
      </w:r>
    </w:p>
    <w:p w14:paraId="384BC4DD" w14:textId="77777777" w:rsidR="00F3104E" w:rsidRPr="00F3104E" w:rsidRDefault="00F3104E">
      <w:pPr>
        <w:pStyle w:val="NormalWeb"/>
        <w:divId w:val="487981810"/>
        <w:rPr>
          <w:rFonts w:ascii="Cambria" w:hAnsi="Cambria"/>
          <w:noProof/>
          <w:sz w:val="24"/>
        </w:rPr>
      </w:pPr>
      <w:r w:rsidRPr="00F3104E">
        <w:rPr>
          <w:rFonts w:ascii="Cambria" w:hAnsi="Cambria"/>
          <w:noProof/>
          <w:sz w:val="24"/>
        </w:rPr>
        <w:t xml:space="preserve">5. Jia K, Chen D, Riddle DL: </w:t>
      </w:r>
      <w:r w:rsidRPr="00F3104E">
        <w:rPr>
          <w:rFonts w:ascii="Cambria" w:hAnsi="Cambria"/>
          <w:b/>
          <w:bCs/>
          <w:noProof/>
          <w:sz w:val="24"/>
        </w:rPr>
        <w:t>The TOR pathway interacts with the insulin signaling pathway to regulate C. elegans larval development, metabolism and life span.</w:t>
      </w:r>
      <w:r w:rsidRPr="00F3104E">
        <w:rPr>
          <w:rFonts w:ascii="Cambria" w:hAnsi="Cambria"/>
          <w:noProof/>
          <w:sz w:val="24"/>
        </w:rPr>
        <w:t xml:space="preserve"> </w:t>
      </w:r>
      <w:r w:rsidRPr="00F3104E">
        <w:rPr>
          <w:rFonts w:ascii="Cambria" w:hAnsi="Cambria"/>
          <w:i/>
          <w:iCs/>
          <w:noProof/>
          <w:sz w:val="24"/>
        </w:rPr>
        <w:t>Development</w:t>
      </w:r>
      <w:r w:rsidRPr="00F3104E">
        <w:rPr>
          <w:rFonts w:ascii="Cambria" w:hAnsi="Cambria"/>
          <w:noProof/>
          <w:sz w:val="24"/>
        </w:rPr>
        <w:t xml:space="preserve"> 2004, </w:t>
      </w:r>
      <w:r w:rsidRPr="00F3104E">
        <w:rPr>
          <w:rFonts w:ascii="Cambria" w:hAnsi="Cambria"/>
          <w:b/>
          <w:bCs/>
          <w:noProof/>
          <w:sz w:val="24"/>
        </w:rPr>
        <w:t>131</w:t>
      </w:r>
      <w:r w:rsidRPr="00F3104E">
        <w:rPr>
          <w:rFonts w:ascii="Cambria" w:hAnsi="Cambria"/>
          <w:noProof/>
          <w:sz w:val="24"/>
        </w:rPr>
        <w:t>:3897–906.</w:t>
      </w:r>
    </w:p>
    <w:p w14:paraId="4DCC277A" w14:textId="77777777" w:rsidR="00F3104E" w:rsidRPr="00F3104E" w:rsidRDefault="00F3104E">
      <w:pPr>
        <w:pStyle w:val="NormalWeb"/>
        <w:divId w:val="487981810"/>
        <w:rPr>
          <w:rFonts w:ascii="Cambria" w:hAnsi="Cambria"/>
          <w:noProof/>
          <w:sz w:val="24"/>
        </w:rPr>
      </w:pPr>
      <w:r w:rsidRPr="00F3104E">
        <w:rPr>
          <w:rFonts w:ascii="Cambria" w:hAnsi="Cambria"/>
          <w:noProof/>
          <w:sz w:val="24"/>
        </w:rPr>
        <w:t xml:space="preserve">6. Guertin DA, Stevens DM, Thoreen CC, Burds AA, Kalaany NY, Moffat J, Brown MSS, Fitzgerald KJ, Sabatini DMM: </w:t>
      </w:r>
      <w:r w:rsidRPr="00F3104E">
        <w:rPr>
          <w:rFonts w:ascii="Cambria" w:hAnsi="Cambria"/>
          <w:b/>
          <w:bCs/>
          <w:noProof/>
          <w:sz w:val="24"/>
        </w:rPr>
        <w:t>Ablation in mice of the mTORC components raptor, rictor, or mLST8 reveals that mTORC2 is required for signaling to Akt-FOXO and PKCalpha, but not S6K1</w:t>
      </w:r>
      <w:r w:rsidRPr="00F3104E">
        <w:rPr>
          <w:rFonts w:ascii="Cambria" w:hAnsi="Cambria"/>
          <w:noProof/>
          <w:sz w:val="24"/>
        </w:rPr>
        <w:t xml:space="preserve">. </w:t>
      </w:r>
      <w:r w:rsidRPr="00F3104E">
        <w:rPr>
          <w:rFonts w:ascii="Cambria" w:hAnsi="Cambria"/>
          <w:i/>
          <w:iCs/>
          <w:noProof/>
          <w:sz w:val="24"/>
        </w:rPr>
        <w:t>Dev Cell</w:t>
      </w:r>
      <w:r w:rsidRPr="00F3104E">
        <w:rPr>
          <w:rFonts w:ascii="Cambria" w:hAnsi="Cambria"/>
          <w:noProof/>
          <w:sz w:val="24"/>
        </w:rPr>
        <w:t xml:space="preserve"> 2006, </w:t>
      </w:r>
      <w:r w:rsidRPr="00F3104E">
        <w:rPr>
          <w:rFonts w:ascii="Cambria" w:hAnsi="Cambria"/>
          <w:b/>
          <w:bCs/>
          <w:noProof/>
          <w:sz w:val="24"/>
        </w:rPr>
        <w:t>11</w:t>
      </w:r>
      <w:r w:rsidRPr="00F3104E">
        <w:rPr>
          <w:rFonts w:ascii="Cambria" w:hAnsi="Cambria"/>
          <w:noProof/>
          <w:sz w:val="24"/>
        </w:rPr>
        <w:t>:859–871.</w:t>
      </w:r>
    </w:p>
    <w:p w14:paraId="2C136151" w14:textId="77777777" w:rsidR="00F3104E" w:rsidRPr="00F3104E" w:rsidRDefault="00F3104E">
      <w:pPr>
        <w:pStyle w:val="NormalWeb"/>
        <w:divId w:val="487981810"/>
        <w:rPr>
          <w:rFonts w:ascii="Cambria" w:hAnsi="Cambria"/>
          <w:noProof/>
          <w:sz w:val="24"/>
        </w:rPr>
      </w:pPr>
      <w:r w:rsidRPr="00F3104E">
        <w:rPr>
          <w:rFonts w:ascii="Cambria" w:hAnsi="Cambria"/>
          <w:noProof/>
          <w:sz w:val="24"/>
        </w:rPr>
        <w:t xml:space="preserve">7. Gangloff Y, Mueller M, Dann SG, Svoboda P, Sticker M, Spetz J, Um SH, Brown EJ, Cereghini S, Thomas G, Kozma SC: </w:t>
      </w:r>
      <w:r w:rsidRPr="00F3104E">
        <w:rPr>
          <w:rFonts w:ascii="Cambria" w:hAnsi="Cambria"/>
          <w:b/>
          <w:bCs/>
          <w:noProof/>
          <w:sz w:val="24"/>
        </w:rPr>
        <w:t>Disruption of the mouse mTOR gene leads to early postimplantation lethality and prohibits embryonic stem cell development.</w:t>
      </w:r>
      <w:r w:rsidRPr="00F3104E">
        <w:rPr>
          <w:rFonts w:ascii="Cambria" w:hAnsi="Cambria"/>
          <w:noProof/>
          <w:sz w:val="24"/>
        </w:rPr>
        <w:t xml:space="preserve"> </w:t>
      </w:r>
      <w:r w:rsidRPr="00F3104E">
        <w:rPr>
          <w:rFonts w:ascii="Cambria" w:hAnsi="Cambria"/>
          <w:i/>
          <w:iCs/>
          <w:noProof/>
          <w:sz w:val="24"/>
        </w:rPr>
        <w:t>Mol Cell Biol</w:t>
      </w:r>
      <w:r w:rsidRPr="00F3104E">
        <w:rPr>
          <w:rFonts w:ascii="Cambria" w:hAnsi="Cambria"/>
          <w:noProof/>
          <w:sz w:val="24"/>
        </w:rPr>
        <w:t xml:space="preserve"> 2004, </w:t>
      </w:r>
      <w:r w:rsidRPr="00F3104E">
        <w:rPr>
          <w:rFonts w:ascii="Cambria" w:hAnsi="Cambria"/>
          <w:b/>
          <w:bCs/>
          <w:noProof/>
          <w:sz w:val="24"/>
        </w:rPr>
        <w:t>24</w:t>
      </w:r>
      <w:r w:rsidRPr="00F3104E">
        <w:rPr>
          <w:rFonts w:ascii="Cambria" w:hAnsi="Cambria"/>
          <w:noProof/>
          <w:sz w:val="24"/>
        </w:rPr>
        <w:t>:9508–16.</w:t>
      </w:r>
    </w:p>
    <w:p w14:paraId="7E892CC6" w14:textId="77777777" w:rsidR="00F3104E" w:rsidRPr="00F3104E" w:rsidRDefault="00F3104E">
      <w:pPr>
        <w:pStyle w:val="NormalWeb"/>
        <w:divId w:val="487981810"/>
        <w:rPr>
          <w:rFonts w:ascii="Cambria" w:hAnsi="Cambria"/>
          <w:noProof/>
          <w:sz w:val="24"/>
        </w:rPr>
      </w:pPr>
      <w:r w:rsidRPr="00F3104E">
        <w:rPr>
          <w:rFonts w:ascii="Cambria" w:hAnsi="Cambria"/>
          <w:noProof/>
          <w:sz w:val="24"/>
        </w:rPr>
        <w:t xml:space="preserve">8. Murakami M, Ichisaka T, Maeda M, Oshiro N, Hara K, Edenhofer F, Kiyama H, Yonezawa K, Yamanaka S: </w:t>
      </w:r>
      <w:r w:rsidRPr="00F3104E">
        <w:rPr>
          <w:rFonts w:ascii="Cambria" w:hAnsi="Cambria"/>
          <w:b/>
          <w:bCs/>
          <w:noProof/>
          <w:sz w:val="24"/>
        </w:rPr>
        <w:t>mTOR is essential for growth and proliferation in early mouse embryos and embryonic stem cells.</w:t>
      </w:r>
      <w:r w:rsidRPr="00F3104E">
        <w:rPr>
          <w:rFonts w:ascii="Cambria" w:hAnsi="Cambria"/>
          <w:noProof/>
          <w:sz w:val="24"/>
        </w:rPr>
        <w:t xml:space="preserve"> </w:t>
      </w:r>
      <w:r w:rsidRPr="00F3104E">
        <w:rPr>
          <w:rFonts w:ascii="Cambria" w:hAnsi="Cambria"/>
          <w:i/>
          <w:iCs/>
          <w:noProof/>
          <w:sz w:val="24"/>
        </w:rPr>
        <w:t>Mol Cell Biol</w:t>
      </w:r>
      <w:r w:rsidRPr="00F3104E">
        <w:rPr>
          <w:rFonts w:ascii="Cambria" w:hAnsi="Cambria"/>
          <w:noProof/>
          <w:sz w:val="24"/>
        </w:rPr>
        <w:t xml:space="preserve"> 2004, </w:t>
      </w:r>
      <w:r w:rsidRPr="00F3104E">
        <w:rPr>
          <w:rFonts w:ascii="Cambria" w:hAnsi="Cambria"/>
          <w:b/>
          <w:bCs/>
          <w:noProof/>
          <w:sz w:val="24"/>
        </w:rPr>
        <w:t>24</w:t>
      </w:r>
      <w:r w:rsidRPr="00F3104E">
        <w:rPr>
          <w:rFonts w:ascii="Cambria" w:hAnsi="Cambria"/>
          <w:noProof/>
          <w:sz w:val="24"/>
        </w:rPr>
        <w:t>:6710–8.</w:t>
      </w:r>
    </w:p>
    <w:p w14:paraId="6F87ABA7" w14:textId="77777777" w:rsidR="00F3104E" w:rsidRPr="00F3104E" w:rsidRDefault="00F3104E">
      <w:pPr>
        <w:pStyle w:val="NormalWeb"/>
        <w:divId w:val="487981810"/>
        <w:rPr>
          <w:rFonts w:ascii="Cambria" w:hAnsi="Cambria"/>
          <w:noProof/>
          <w:sz w:val="24"/>
        </w:rPr>
      </w:pPr>
      <w:r w:rsidRPr="00F3104E">
        <w:rPr>
          <w:rFonts w:ascii="Cambria" w:hAnsi="Cambria"/>
          <w:noProof/>
          <w:sz w:val="24"/>
        </w:rPr>
        <w:t xml:space="preserve">9. Duffy JB: </w:t>
      </w:r>
      <w:r w:rsidRPr="00F3104E">
        <w:rPr>
          <w:rFonts w:ascii="Cambria" w:hAnsi="Cambria"/>
          <w:b/>
          <w:bCs/>
          <w:noProof/>
          <w:sz w:val="24"/>
        </w:rPr>
        <w:t>GAL4 System in Drosophila : A Fly Geneticist ’ s Swiss Army Knife</w:t>
      </w:r>
      <w:r w:rsidRPr="00F3104E">
        <w:rPr>
          <w:rFonts w:ascii="Cambria" w:hAnsi="Cambria"/>
          <w:noProof/>
          <w:sz w:val="24"/>
        </w:rPr>
        <w:t xml:space="preserve">. 2002, </w:t>
      </w:r>
      <w:r w:rsidRPr="00F3104E">
        <w:rPr>
          <w:rFonts w:ascii="Cambria" w:hAnsi="Cambria"/>
          <w:b/>
          <w:bCs/>
          <w:noProof/>
          <w:sz w:val="24"/>
        </w:rPr>
        <w:t>15</w:t>
      </w:r>
      <w:r w:rsidRPr="00F3104E">
        <w:rPr>
          <w:rFonts w:ascii="Cambria" w:hAnsi="Cambria"/>
          <w:noProof/>
          <w:sz w:val="24"/>
        </w:rPr>
        <w:t>:1–15.</w:t>
      </w:r>
    </w:p>
    <w:p w14:paraId="42D10C18" w14:textId="77777777" w:rsidR="00F3104E" w:rsidRPr="00F3104E" w:rsidRDefault="00F3104E">
      <w:pPr>
        <w:pStyle w:val="NormalWeb"/>
        <w:divId w:val="487981810"/>
        <w:rPr>
          <w:rFonts w:ascii="Cambria" w:hAnsi="Cambria"/>
          <w:noProof/>
          <w:sz w:val="24"/>
        </w:rPr>
      </w:pPr>
      <w:r w:rsidRPr="00F3104E">
        <w:rPr>
          <w:rFonts w:ascii="Cambria" w:hAnsi="Cambria"/>
          <w:noProof/>
          <w:sz w:val="24"/>
        </w:rPr>
        <w:t xml:space="preserve">10. Bentzinger CF, Romanino K, Cloëtta D, Lin S, Mascarenhas JB, Oliveri F, Xia J, Casanova E, Costa CF, Brink M, Zorzato F, Hall MN, Rüegg MA: </w:t>
      </w:r>
      <w:r w:rsidRPr="00F3104E">
        <w:rPr>
          <w:rFonts w:ascii="Cambria" w:hAnsi="Cambria"/>
          <w:b/>
          <w:bCs/>
          <w:noProof/>
          <w:sz w:val="24"/>
        </w:rPr>
        <w:t>Skeletal muscle-specific ablation of raptor, but not of rictor, causes metabolic changes and results in muscle dystrophy.</w:t>
      </w:r>
      <w:r w:rsidRPr="00F3104E">
        <w:rPr>
          <w:rFonts w:ascii="Cambria" w:hAnsi="Cambria"/>
          <w:noProof/>
          <w:sz w:val="24"/>
        </w:rPr>
        <w:t xml:space="preserve"> </w:t>
      </w:r>
      <w:r w:rsidRPr="00F3104E">
        <w:rPr>
          <w:rFonts w:ascii="Cambria" w:hAnsi="Cambria"/>
          <w:i/>
          <w:iCs/>
          <w:noProof/>
          <w:sz w:val="24"/>
        </w:rPr>
        <w:t>Cell Metab</w:t>
      </w:r>
      <w:r w:rsidRPr="00F3104E">
        <w:rPr>
          <w:rFonts w:ascii="Cambria" w:hAnsi="Cambria"/>
          <w:noProof/>
          <w:sz w:val="24"/>
        </w:rPr>
        <w:t xml:space="preserve"> 2008, </w:t>
      </w:r>
      <w:r w:rsidRPr="00F3104E">
        <w:rPr>
          <w:rFonts w:ascii="Cambria" w:hAnsi="Cambria"/>
          <w:b/>
          <w:bCs/>
          <w:noProof/>
          <w:sz w:val="24"/>
        </w:rPr>
        <w:t>8</w:t>
      </w:r>
      <w:r w:rsidRPr="00F3104E">
        <w:rPr>
          <w:rFonts w:ascii="Cambria" w:hAnsi="Cambria"/>
          <w:noProof/>
          <w:sz w:val="24"/>
        </w:rPr>
        <w:t>:411–24.</w:t>
      </w:r>
    </w:p>
    <w:p w14:paraId="68C9DA3F" w14:textId="77777777" w:rsidR="00F3104E" w:rsidRPr="00F3104E" w:rsidRDefault="00F3104E">
      <w:pPr>
        <w:pStyle w:val="NormalWeb"/>
        <w:divId w:val="487981810"/>
        <w:rPr>
          <w:rFonts w:ascii="Cambria" w:hAnsi="Cambria"/>
          <w:noProof/>
          <w:sz w:val="24"/>
        </w:rPr>
      </w:pPr>
      <w:r w:rsidRPr="00F3104E">
        <w:rPr>
          <w:rFonts w:ascii="Cambria" w:hAnsi="Cambria"/>
          <w:noProof/>
          <w:sz w:val="24"/>
        </w:rPr>
        <w:t xml:space="preserve">11. Bentzinger CF, Lin S, Romanino K, Castets P, Guridi M, Summermatter S, Handschin C, Tintignac L a, Hall MN, Rüegg M a: </w:t>
      </w:r>
      <w:r w:rsidRPr="00F3104E">
        <w:rPr>
          <w:rFonts w:ascii="Cambria" w:hAnsi="Cambria"/>
          <w:b/>
          <w:bCs/>
          <w:noProof/>
          <w:sz w:val="24"/>
        </w:rPr>
        <w:t>Differential response of skeletal muscles to mTORC1 signaling during atrophy and hypertrophy.</w:t>
      </w:r>
      <w:r w:rsidRPr="00F3104E">
        <w:rPr>
          <w:rFonts w:ascii="Cambria" w:hAnsi="Cambria"/>
          <w:noProof/>
          <w:sz w:val="24"/>
        </w:rPr>
        <w:t xml:space="preserve"> </w:t>
      </w:r>
      <w:r w:rsidRPr="00F3104E">
        <w:rPr>
          <w:rFonts w:ascii="Cambria" w:hAnsi="Cambria"/>
          <w:i/>
          <w:iCs/>
          <w:noProof/>
          <w:sz w:val="24"/>
        </w:rPr>
        <w:t>Skelet Muscle</w:t>
      </w:r>
      <w:r w:rsidRPr="00F3104E">
        <w:rPr>
          <w:rFonts w:ascii="Cambria" w:hAnsi="Cambria"/>
          <w:noProof/>
          <w:sz w:val="24"/>
        </w:rPr>
        <w:t xml:space="preserve"> 2013, </w:t>
      </w:r>
      <w:r w:rsidRPr="00F3104E">
        <w:rPr>
          <w:rFonts w:ascii="Cambria" w:hAnsi="Cambria"/>
          <w:b/>
          <w:bCs/>
          <w:noProof/>
          <w:sz w:val="24"/>
        </w:rPr>
        <w:t>3</w:t>
      </w:r>
      <w:r w:rsidRPr="00F3104E">
        <w:rPr>
          <w:rFonts w:ascii="Cambria" w:hAnsi="Cambria"/>
          <w:noProof/>
          <w:sz w:val="24"/>
        </w:rPr>
        <w:t>:6.</w:t>
      </w:r>
    </w:p>
    <w:p w14:paraId="22C68173" w14:textId="77777777" w:rsidR="00F3104E" w:rsidRPr="00F3104E" w:rsidRDefault="00F3104E">
      <w:pPr>
        <w:pStyle w:val="NormalWeb"/>
        <w:divId w:val="487981810"/>
        <w:rPr>
          <w:rFonts w:ascii="Cambria" w:hAnsi="Cambria"/>
          <w:noProof/>
          <w:sz w:val="24"/>
        </w:rPr>
      </w:pPr>
      <w:r w:rsidRPr="00F3104E">
        <w:rPr>
          <w:rFonts w:ascii="Cambria" w:hAnsi="Cambria"/>
          <w:noProof/>
          <w:sz w:val="24"/>
        </w:rPr>
        <w:t xml:space="preserve">12. Neufeld TP: </w:t>
      </w:r>
      <w:r w:rsidRPr="00F3104E">
        <w:rPr>
          <w:rFonts w:ascii="Cambria" w:hAnsi="Cambria"/>
          <w:b/>
          <w:bCs/>
          <w:noProof/>
          <w:sz w:val="24"/>
        </w:rPr>
        <w:t>TOR-dependent control of autophagy: biting the hand that feeds.</w:t>
      </w:r>
      <w:r w:rsidRPr="00F3104E">
        <w:rPr>
          <w:rFonts w:ascii="Cambria" w:hAnsi="Cambria"/>
          <w:noProof/>
          <w:sz w:val="24"/>
        </w:rPr>
        <w:t xml:space="preserve"> </w:t>
      </w:r>
      <w:r w:rsidRPr="00F3104E">
        <w:rPr>
          <w:rFonts w:ascii="Cambria" w:hAnsi="Cambria"/>
          <w:i/>
          <w:iCs/>
          <w:noProof/>
          <w:sz w:val="24"/>
        </w:rPr>
        <w:t>Curr Opin Cell Biol</w:t>
      </w:r>
      <w:r w:rsidRPr="00F3104E">
        <w:rPr>
          <w:rFonts w:ascii="Cambria" w:hAnsi="Cambria"/>
          <w:noProof/>
          <w:sz w:val="24"/>
        </w:rPr>
        <w:t xml:space="preserve"> 2010, </w:t>
      </w:r>
      <w:r w:rsidRPr="00F3104E">
        <w:rPr>
          <w:rFonts w:ascii="Cambria" w:hAnsi="Cambria"/>
          <w:b/>
          <w:bCs/>
          <w:noProof/>
          <w:sz w:val="24"/>
        </w:rPr>
        <w:t>22</w:t>
      </w:r>
      <w:r w:rsidRPr="00F3104E">
        <w:rPr>
          <w:rFonts w:ascii="Cambria" w:hAnsi="Cambria"/>
          <w:noProof/>
          <w:sz w:val="24"/>
        </w:rPr>
        <w:t xml:space="preserve">:157–68. </w:t>
      </w:r>
    </w:p>
    <w:p w14:paraId="41FF71FC" w14:textId="76D2037A" w:rsidR="00234C0A" w:rsidRPr="008C6740" w:rsidRDefault="00D07587" w:rsidP="00F3104E">
      <w:pPr>
        <w:pStyle w:val="NormalWeb"/>
        <w:divId w:val="1029377769"/>
        <w:rPr>
          <w:rFonts w:ascii="Cambria" w:hAnsi="Cambria"/>
          <w:b/>
        </w:rPr>
      </w:pPr>
      <w:r>
        <w:rPr>
          <w:rFonts w:ascii="Cambria" w:hAnsi="Cambria"/>
          <w:b/>
        </w:rPr>
        <w:fldChar w:fldCharType="end"/>
      </w:r>
    </w:p>
    <w:p w14:paraId="7FC4BB17" w14:textId="01F1A6C5" w:rsidR="00234C0A" w:rsidRPr="008C6740" w:rsidRDefault="00234C0A" w:rsidP="007A2B2C">
      <w:pPr>
        <w:jc w:val="center"/>
        <w:rPr>
          <w:rFonts w:ascii="Cambria" w:hAnsi="Cambria"/>
          <w:b/>
        </w:rPr>
      </w:pPr>
    </w:p>
    <w:p w14:paraId="775E9001" w14:textId="77777777" w:rsidR="00234C0A" w:rsidRPr="008C6740" w:rsidRDefault="00234C0A" w:rsidP="00234C0A">
      <w:pPr>
        <w:rPr>
          <w:b/>
        </w:rPr>
      </w:pPr>
    </w:p>
    <w:p w14:paraId="50818C9F" w14:textId="6DF2E8F7" w:rsidR="007C342C" w:rsidRPr="008C6740" w:rsidRDefault="007C342C" w:rsidP="00234C0A">
      <w:pPr>
        <w:rPr>
          <w:b/>
        </w:rPr>
      </w:pPr>
    </w:p>
    <w:p w14:paraId="14FC846F" w14:textId="77777777" w:rsidR="007C342C" w:rsidRPr="008C6740" w:rsidRDefault="007C342C" w:rsidP="00234C0A">
      <w:pPr>
        <w:rPr>
          <w:b/>
        </w:rPr>
      </w:pPr>
    </w:p>
    <w:p w14:paraId="3671538B" w14:textId="77777777" w:rsidR="007C342C" w:rsidRPr="008C6740" w:rsidRDefault="007C342C" w:rsidP="00234C0A">
      <w:pPr>
        <w:rPr>
          <w:b/>
        </w:rPr>
      </w:pPr>
    </w:p>
    <w:p w14:paraId="6EA80938" w14:textId="77777777" w:rsidR="00922DE5" w:rsidRPr="008C6740" w:rsidRDefault="00922DE5" w:rsidP="00234C0A">
      <w:pPr>
        <w:rPr>
          <w:b/>
        </w:rPr>
      </w:pPr>
    </w:p>
    <w:p w14:paraId="3F76898D" w14:textId="77777777" w:rsidR="00922DE5" w:rsidRPr="008C6740" w:rsidRDefault="00922DE5" w:rsidP="00234C0A">
      <w:pPr>
        <w:rPr>
          <w:b/>
        </w:rPr>
      </w:pPr>
    </w:p>
    <w:p w14:paraId="4187C8C1" w14:textId="77777777" w:rsidR="00922DE5" w:rsidRPr="008C6740" w:rsidRDefault="00922DE5" w:rsidP="00234C0A">
      <w:pPr>
        <w:rPr>
          <w:b/>
        </w:rPr>
      </w:pPr>
    </w:p>
    <w:p w14:paraId="112D687C" w14:textId="77777777" w:rsidR="00922DE5" w:rsidRPr="008C6740" w:rsidRDefault="00922DE5" w:rsidP="00234C0A">
      <w:pPr>
        <w:rPr>
          <w:b/>
        </w:rPr>
      </w:pPr>
    </w:p>
    <w:p w14:paraId="160E24C2" w14:textId="77777777" w:rsidR="00922DE5" w:rsidRPr="008C6740" w:rsidRDefault="00922DE5" w:rsidP="00234C0A">
      <w:pPr>
        <w:rPr>
          <w:b/>
        </w:rPr>
      </w:pPr>
    </w:p>
    <w:p w14:paraId="37A4D36F" w14:textId="77777777" w:rsidR="00922DE5" w:rsidRPr="008C6740" w:rsidRDefault="00922DE5" w:rsidP="00234C0A">
      <w:pPr>
        <w:rPr>
          <w:b/>
        </w:rPr>
      </w:pPr>
    </w:p>
    <w:p w14:paraId="49502290" w14:textId="77777777" w:rsidR="00922DE5" w:rsidRPr="008C6740" w:rsidRDefault="00922DE5" w:rsidP="00234C0A">
      <w:pPr>
        <w:rPr>
          <w:b/>
        </w:rPr>
      </w:pPr>
    </w:p>
    <w:p w14:paraId="224AD4F7" w14:textId="77777777" w:rsidR="00922DE5" w:rsidRPr="008C6740" w:rsidRDefault="00922DE5" w:rsidP="00234C0A">
      <w:pPr>
        <w:rPr>
          <w:b/>
        </w:rPr>
      </w:pPr>
    </w:p>
    <w:p w14:paraId="2BD8DBBA" w14:textId="77777777" w:rsidR="00922DE5" w:rsidRPr="008C6740" w:rsidRDefault="00922DE5" w:rsidP="00234C0A">
      <w:pPr>
        <w:rPr>
          <w:b/>
        </w:rPr>
      </w:pPr>
    </w:p>
    <w:p w14:paraId="397239CD" w14:textId="77777777" w:rsidR="00922DE5" w:rsidRPr="008C6740" w:rsidRDefault="00922DE5" w:rsidP="00234C0A">
      <w:pPr>
        <w:rPr>
          <w:b/>
        </w:rPr>
      </w:pPr>
    </w:p>
    <w:p w14:paraId="01C76676" w14:textId="77777777" w:rsidR="00234C0A" w:rsidRPr="008C6740" w:rsidRDefault="00234C0A" w:rsidP="00234C0A">
      <w:pPr>
        <w:rPr>
          <w:b/>
        </w:rPr>
      </w:pPr>
    </w:p>
    <w:p w14:paraId="59B26627" w14:textId="77777777" w:rsidR="00234C0A" w:rsidRPr="008C6740" w:rsidRDefault="00234C0A" w:rsidP="00234C0A">
      <w:pPr>
        <w:rPr>
          <w:b/>
        </w:rPr>
      </w:pPr>
    </w:p>
    <w:p w14:paraId="3D0C507C" w14:textId="2A71AF0E" w:rsidR="00D07587" w:rsidRDefault="00D07587">
      <w:pPr>
        <w:rPr>
          <w:rFonts w:asciiTheme="majorHAnsi" w:eastAsiaTheme="majorEastAsia" w:hAnsiTheme="majorHAnsi" w:cstheme="majorBidi"/>
          <w:b/>
          <w:bCs/>
          <w:color w:val="4F81BD" w:themeColor="accent1"/>
          <w:sz w:val="26"/>
          <w:szCs w:val="26"/>
        </w:rPr>
      </w:pPr>
    </w:p>
    <w:p w14:paraId="561B96F6" w14:textId="77777777" w:rsidR="00D07587" w:rsidRDefault="00D07587" w:rsidP="00D07587">
      <w:pPr>
        <w:pStyle w:val="Heading2"/>
      </w:pPr>
    </w:p>
    <w:p w14:paraId="7ED6F7DE" w14:textId="50573801" w:rsidR="00234C0A" w:rsidRPr="008C6740" w:rsidRDefault="00234C0A" w:rsidP="00DD6A3B">
      <w:pPr>
        <w:pStyle w:val="Heading1"/>
      </w:pPr>
      <w:r w:rsidRPr="008C6740">
        <w:t>Figure Legend</w:t>
      </w:r>
      <w:r w:rsidR="00D07587">
        <w:t>s</w:t>
      </w:r>
    </w:p>
    <w:p w14:paraId="51B0A63F" w14:textId="77777777" w:rsidR="002D6048" w:rsidRPr="008C6740" w:rsidRDefault="002D6048" w:rsidP="00234C0A">
      <w:pPr>
        <w:rPr>
          <w:b/>
        </w:rPr>
      </w:pPr>
    </w:p>
    <w:p w14:paraId="00E6B0B5" w14:textId="77777777" w:rsidR="002D6048" w:rsidRPr="008C6740" w:rsidRDefault="002D6048" w:rsidP="00234C0A">
      <w:pPr>
        <w:rPr>
          <w:b/>
        </w:rPr>
      </w:pPr>
    </w:p>
    <w:p w14:paraId="44D2A218" w14:textId="65221538" w:rsidR="00474711" w:rsidRPr="003E4F67" w:rsidRDefault="00474711" w:rsidP="00C920F1">
      <w:pPr>
        <w:rPr>
          <w:noProof/>
        </w:rPr>
      </w:pPr>
      <w:r w:rsidRPr="003E4F67">
        <w:rPr>
          <w:noProof/>
        </w:rPr>
        <w:t xml:space="preserve">Figure 1. </w:t>
      </w:r>
    </w:p>
    <w:p w14:paraId="497BC1B3" w14:textId="77777777" w:rsidR="00474711" w:rsidRPr="003E4F67" w:rsidRDefault="00474711" w:rsidP="00C920F1">
      <w:pPr>
        <w:rPr>
          <w:noProof/>
        </w:rPr>
      </w:pPr>
    </w:p>
    <w:p w14:paraId="4A7E2386" w14:textId="2E00E50A" w:rsidR="006F1172" w:rsidRPr="003E4F67" w:rsidRDefault="00474711" w:rsidP="00C920F1">
      <w:pPr>
        <w:rPr>
          <w:noProof/>
        </w:rPr>
      </w:pPr>
      <w:r w:rsidRPr="003E4F67">
        <w:rPr>
          <w:noProof/>
        </w:rPr>
        <w:t xml:space="preserve">Figure 2. </w:t>
      </w:r>
      <w:r w:rsidR="001120E6">
        <w:rPr>
          <w:noProof/>
        </w:rPr>
        <w:t xml:space="preserve">Skeletal muscle specific </w:t>
      </w:r>
      <w:r w:rsidR="001120E6" w:rsidRPr="001120E6">
        <w:rPr>
          <w:noProof/>
        </w:rPr>
        <w:t>Raptor</w:t>
      </w:r>
      <w:r w:rsidR="001120E6">
        <w:rPr>
          <w:noProof/>
        </w:rPr>
        <w:t xml:space="preserve"> knockdown causes lethality.  A) Proportion of progeny born from a Hand-GAL4/Tm3,sb x shRNA/TM6B.  The progeny that are TB6B/Tm3, are excluded so the expected ratios (as indicated by the dotted line) are 0.33.  Knockdown flies are shown in red throughout.  B) Proportion of progeny born from a 24B-GAL4/Tm3,sb x shRNA/TM6B cross.  C) Proportion of progeny born from a C179/C179 x shRNA/TM6B cross.  In this case half the progeny should be knockdown, so the expected ratio is 0.5.  D) Proportion of </w:t>
      </w:r>
      <w:r w:rsidR="00D10BC7">
        <w:rPr>
          <w:noProof/>
        </w:rPr>
        <w:t>flies born from crosses in C, separated by Gender.  Error bars indicate sample standard error of the mean, with &gt;195 flies examined for each cross.</w:t>
      </w:r>
    </w:p>
    <w:p w14:paraId="4D4FC853" w14:textId="1FAE7AD6" w:rsidR="00B65631" w:rsidRPr="003E4F67" w:rsidRDefault="002D6048" w:rsidP="00C920F1">
      <w:r w:rsidRPr="003E4F67">
        <w:t xml:space="preserve"> </w:t>
      </w:r>
    </w:p>
    <w:p w14:paraId="5ACE835E" w14:textId="37A0CAED" w:rsidR="00DF02CD" w:rsidRPr="003E4F67" w:rsidRDefault="00474711" w:rsidP="00C920F1">
      <w:pPr>
        <w:rPr>
          <w:rFonts w:cs="Times"/>
        </w:rPr>
      </w:pPr>
      <w:r w:rsidRPr="003E4F67">
        <w:t>Figure 3. The graph depicts the relative birth rates of the progeny produced when the 24B-</w:t>
      </w:r>
      <w:r w:rsidR="00FE5A20">
        <w:t>GAL4</w:t>
      </w:r>
      <w:r w:rsidRPr="003E4F67">
        <w:t xml:space="preserve">/Raptor </w:t>
      </w:r>
      <w:proofErr w:type="spellStart"/>
      <w:r w:rsidRPr="003E4F67">
        <w:t>shrRNA</w:t>
      </w:r>
      <w:proofErr w:type="spellEnd"/>
      <w:r w:rsidRPr="003E4F67">
        <w:t xml:space="preserve"> crosses were repeated at 18° C. The double balancer genotype is excluded from the graph. The dashed line represents the expected birth rates of the three genotypes. The colder environment was unable to rescue the lethality effect of Raptor knockdown in skeletal muscle.</w:t>
      </w:r>
      <w:r w:rsidR="002E57BF" w:rsidRPr="003E4F67">
        <w:t xml:space="preserve"> </w:t>
      </w:r>
      <w:r w:rsidR="001B4D8C" w:rsidRPr="003E4F67">
        <w:rPr>
          <w:rFonts w:cs="Times"/>
        </w:rPr>
        <w:t xml:space="preserve">  </w:t>
      </w:r>
    </w:p>
    <w:p w14:paraId="707CB7E5" w14:textId="77777777" w:rsidR="006F1172" w:rsidRPr="003E4F67" w:rsidRDefault="006F1172" w:rsidP="00C920F1">
      <w:pPr>
        <w:rPr>
          <w:rFonts w:cs="Times"/>
        </w:rPr>
      </w:pPr>
    </w:p>
    <w:p w14:paraId="0B4832DE" w14:textId="0B5C8F5A" w:rsidR="006A20BD" w:rsidRDefault="006A20BD" w:rsidP="00C920F1">
      <w:pPr>
        <w:rPr>
          <w:rFonts w:cs="Times"/>
        </w:rPr>
      </w:pPr>
      <w:r w:rsidRPr="003E4F67">
        <w:rPr>
          <w:rFonts w:cs="Times"/>
        </w:rPr>
        <w:t>Figure 4. The graph depicts the birthrates of the progeny from the Cl179-</w:t>
      </w:r>
      <w:r w:rsidR="00FE5A20">
        <w:rPr>
          <w:rFonts w:cs="Times"/>
        </w:rPr>
        <w:t>GAL4</w:t>
      </w:r>
      <w:r w:rsidRPr="003E4F67">
        <w:rPr>
          <w:rFonts w:cs="Times"/>
        </w:rPr>
        <w:t>/</w:t>
      </w:r>
      <w:proofErr w:type="spellStart"/>
      <w:r w:rsidRPr="003E4F67">
        <w:rPr>
          <w:rFonts w:cs="Times"/>
        </w:rPr>
        <w:t>shRNA</w:t>
      </w:r>
      <w:proofErr w:type="spellEnd"/>
      <w:r w:rsidRPr="003E4F67">
        <w:rPr>
          <w:rFonts w:cs="Times"/>
        </w:rPr>
        <w:t xml:space="preserve"> and Mef-</w:t>
      </w:r>
      <w:r w:rsidR="00FE5A20">
        <w:rPr>
          <w:rFonts w:cs="Times"/>
        </w:rPr>
        <w:t>GAL4</w:t>
      </w:r>
      <w:r w:rsidRPr="003E4F67">
        <w:rPr>
          <w:rFonts w:cs="Times"/>
        </w:rPr>
        <w:t>/</w:t>
      </w:r>
      <w:proofErr w:type="spellStart"/>
      <w:r w:rsidRPr="003E4F67">
        <w:rPr>
          <w:rFonts w:cs="Times"/>
        </w:rPr>
        <w:t>shRNA</w:t>
      </w:r>
      <w:proofErr w:type="spellEnd"/>
      <w:r w:rsidRPr="003E4F67">
        <w:rPr>
          <w:rFonts w:cs="Times"/>
        </w:rPr>
        <w:t xml:space="preserve"> crosses. The </w:t>
      </w:r>
      <w:r w:rsidR="00FE5A20">
        <w:rPr>
          <w:rFonts w:cs="Times"/>
        </w:rPr>
        <w:t>GAL4</w:t>
      </w:r>
      <w:r w:rsidRPr="003E4F67">
        <w:rPr>
          <w:rFonts w:cs="Times"/>
        </w:rPr>
        <w:t xml:space="preserve"> driver strains and the </w:t>
      </w:r>
      <w:proofErr w:type="spellStart"/>
      <w:r w:rsidRPr="003E4F67">
        <w:rPr>
          <w:rFonts w:cs="Times"/>
        </w:rPr>
        <w:t>shRNA</w:t>
      </w:r>
      <w:proofErr w:type="spellEnd"/>
      <w:r w:rsidRPr="003E4F67">
        <w:rPr>
          <w:rFonts w:cs="Times"/>
        </w:rPr>
        <w:t xml:space="preserve"> strains were both homozygous for the gene. Raptor knockdown in skeletal muscle using the Mef-</w:t>
      </w:r>
      <w:r w:rsidR="00FE5A20">
        <w:rPr>
          <w:rFonts w:cs="Times"/>
        </w:rPr>
        <w:t>GAL4</w:t>
      </w:r>
      <w:r w:rsidRPr="003E4F67">
        <w:rPr>
          <w:rFonts w:cs="Times"/>
        </w:rPr>
        <w:t xml:space="preserve"> driver resulted in complete lethality, while Raptor knockdown using the C179-</w:t>
      </w:r>
      <w:r w:rsidR="00FE5A20">
        <w:rPr>
          <w:rFonts w:cs="Times"/>
        </w:rPr>
        <w:t>GAL4</w:t>
      </w:r>
      <w:r w:rsidRPr="003E4F67">
        <w:rPr>
          <w:rFonts w:cs="Times"/>
        </w:rPr>
        <w:t xml:space="preserve"> driver resulted in partial lethality. The different birth rates for the Raptor knockdown flies using the C179-</w:t>
      </w:r>
      <w:r w:rsidR="00FE5A20">
        <w:rPr>
          <w:rFonts w:cs="Times"/>
        </w:rPr>
        <w:t>GAL4</w:t>
      </w:r>
      <w:r w:rsidRPr="003E4F67">
        <w:rPr>
          <w:rFonts w:cs="Times"/>
        </w:rPr>
        <w:t xml:space="preserve"> driver reflect the relative strengths of the three Raptor </w:t>
      </w:r>
      <w:proofErr w:type="spellStart"/>
      <w:r w:rsidRPr="003E4F67">
        <w:rPr>
          <w:rFonts w:cs="Times"/>
        </w:rPr>
        <w:t>shRNAs</w:t>
      </w:r>
      <w:proofErr w:type="spellEnd"/>
      <w:r w:rsidRPr="003E4F67">
        <w:rPr>
          <w:rFonts w:cs="Times"/>
        </w:rPr>
        <w:t xml:space="preserve">. The 36304 </w:t>
      </w:r>
      <w:proofErr w:type="spellStart"/>
      <w:r w:rsidRPr="003E4F67">
        <w:rPr>
          <w:rFonts w:cs="Times"/>
        </w:rPr>
        <w:t>shRNA</w:t>
      </w:r>
      <w:proofErr w:type="spellEnd"/>
      <w:r w:rsidRPr="003E4F67">
        <w:rPr>
          <w:rFonts w:cs="Times"/>
        </w:rPr>
        <w:t xml:space="preserve"> is a control line for </w:t>
      </w:r>
      <w:proofErr w:type="spellStart"/>
      <w:r w:rsidRPr="003E4F67">
        <w:rPr>
          <w:rFonts w:cs="Times"/>
        </w:rPr>
        <w:t>TRiP</w:t>
      </w:r>
      <w:proofErr w:type="spellEnd"/>
      <w:r w:rsidRPr="003E4F67">
        <w:rPr>
          <w:rFonts w:cs="Times"/>
        </w:rPr>
        <w:t xml:space="preserve"> </w:t>
      </w:r>
      <w:proofErr w:type="spellStart"/>
      <w:r w:rsidRPr="003E4F67">
        <w:rPr>
          <w:rFonts w:cs="Times"/>
        </w:rPr>
        <w:t>RNAi</w:t>
      </w:r>
      <w:proofErr w:type="spellEnd"/>
      <w:r w:rsidRPr="003E4F67">
        <w:rPr>
          <w:rFonts w:cs="Times"/>
        </w:rPr>
        <w:t xml:space="preserve"> lines.</w:t>
      </w:r>
    </w:p>
    <w:p w14:paraId="7EEC2138" w14:textId="77777777" w:rsidR="0052513C" w:rsidRDefault="0052513C" w:rsidP="00C920F1">
      <w:pPr>
        <w:rPr>
          <w:rFonts w:cs="Times"/>
        </w:rPr>
      </w:pPr>
    </w:p>
    <w:p w14:paraId="43C369F0" w14:textId="3801C96F" w:rsidR="0052513C" w:rsidRDefault="0052513C" w:rsidP="00C920F1">
      <w:pPr>
        <w:rPr>
          <w:rFonts w:cs="Times"/>
        </w:rPr>
      </w:pPr>
      <w:r w:rsidRPr="0052513C">
        <w:rPr>
          <w:rFonts w:cs="Times"/>
        </w:rPr>
        <w:t xml:space="preserve">Figure 5. The figure on the right shows dead flies stuck in their </w:t>
      </w:r>
      <w:proofErr w:type="spellStart"/>
      <w:r w:rsidRPr="0052513C">
        <w:rPr>
          <w:rFonts w:cs="Times"/>
        </w:rPr>
        <w:t>pupal</w:t>
      </w:r>
      <w:proofErr w:type="spellEnd"/>
      <w:r w:rsidRPr="0052513C">
        <w:rPr>
          <w:rFonts w:cs="Times"/>
        </w:rPr>
        <w:t xml:space="preserve"> cases, and the figure on the left shows empty </w:t>
      </w:r>
      <w:proofErr w:type="spellStart"/>
      <w:r w:rsidRPr="0052513C">
        <w:rPr>
          <w:rFonts w:cs="Times"/>
        </w:rPr>
        <w:t>pupal</w:t>
      </w:r>
      <w:proofErr w:type="spellEnd"/>
      <w:r w:rsidRPr="0052513C">
        <w:rPr>
          <w:rFonts w:cs="Times"/>
        </w:rPr>
        <w:t xml:space="preserve"> cases post-</w:t>
      </w:r>
      <w:proofErr w:type="spellStart"/>
      <w:r w:rsidRPr="0052513C">
        <w:rPr>
          <w:rFonts w:cs="Times"/>
        </w:rPr>
        <w:t>eclosure</w:t>
      </w:r>
      <w:proofErr w:type="spellEnd"/>
      <w:r w:rsidRPr="0052513C">
        <w:rPr>
          <w:rFonts w:cs="Times"/>
        </w:rPr>
        <w:t xml:space="preserve">. The pictures were taken 20 days after the crosses were made. The control is using 36304 </w:t>
      </w:r>
      <w:proofErr w:type="spellStart"/>
      <w:r w:rsidRPr="0052513C">
        <w:rPr>
          <w:rFonts w:cs="Times"/>
        </w:rPr>
        <w:t>shRNA</w:t>
      </w:r>
      <w:proofErr w:type="spellEnd"/>
      <w:r w:rsidRPr="0052513C">
        <w:rPr>
          <w:rFonts w:cs="Times"/>
        </w:rPr>
        <w:t xml:space="preserve">, which is a control line for </w:t>
      </w:r>
      <w:proofErr w:type="spellStart"/>
      <w:r w:rsidRPr="0052513C">
        <w:rPr>
          <w:rFonts w:cs="Times"/>
        </w:rPr>
        <w:t>TRiP</w:t>
      </w:r>
      <w:proofErr w:type="spellEnd"/>
      <w:r w:rsidRPr="0052513C">
        <w:rPr>
          <w:rFonts w:cs="Times"/>
        </w:rPr>
        <w:t xml:space="preserve"> </w:t>
      </w:r>
      <w:proofErr w:type="spellStart"/>
      <w:r w:rsidRPr="0052513C">
        <w:rPr>
          <w:rFonts w:cs="Times"/>
        </w:rPr>
        <w:t>RNAi</w:t>
      </w:r>
      <w:proofErr w:type="spellEnd"/>
      <w:r w:rsidRPr="0052513C">
        <w:rPr>
          <w:rFonts w:cs="Times"/>
        </w:rPr>
        <w:t xml:space="preserve"> lines. We found that the lethality effect of Raptor knoc</w:t>
      </w:r>
      <w:r>
        <w:rPr>
          <w:rFonts w:cs="Times"/>
        </w:rPr>
        <w:t>kdown in skeletal muscle was occ</w:t>
      </w:r>
      <w:r w:rsidRPr="0052513C">
        <w:rPr>
          <w:rFonts w:cs="Times"/>
        </w:rPr>
        <w:t>ur</w:t>
      </w:r>
      <w:r>
        <w:rPr>
          <w:rFonts w:cs="Times"/>
        </w:rPr>
        <w:t>r</w:t>
      </w:r>
      <w:r w:rsidRPr="0052513C">
        <w:rPr>
          <w:rFonts w:cs="Times"/>
        </w:rPr>
        <w:t xml:space="preserve">ing in the </w:t>
      </w:r>
      <w:proofErr w:type="spellStart"/>
      <w:r w:rsidRPr="0052513C">
        <w:rPr>
          <w:rFonts w:cs="Times"/>
        </w:rPr>
        <w:t>pupal</w:t>
      </w:r>
      <w:proofErr w:type="spellEnd"/>
      <w:r w:rsidRPr="0052513C">
        <w:rPr>
          <w:rFonts w:cs="Times"/>
        </w:rPr>
        <w:t xml:space="preserve"> stage.</w:t>
      </w:r>
    </w:p>
    <w:p w14:paraId="53366878" w14:textId="77777777" w:rsidR="0052513C" w:rsidRDefault="0052513C" w:rsidP="00C920F1">
      <w:pPr>
        <w:rPr>
          <w:rFonts w:cs="Times"/>
        </w:rPr>
      </w:pPr>
    </w:p>
    <w:p w14:paraId="473BD41F" w14:textId="31CE5536" w:rsidR="006A20BD" w:rsidRPr="003E4F67" w:rsidRDefault="00BD3C4E" w:rsidP="00C920F1">
      <w:pPr>
        <w:rPr>
          <w:rFonts w:cs="Times"/>
        </w:rPr>
      </w:pPr>
      <w:r w:rsidRPr="00BD3C4E">
        <w:rPr>
          <w:rFonts w:cs="Times"/>
        </w:rPr>
        <w:t xml:space="preserve">Figure 6. The graphs on the left show the number of total </w:t>
      </w:r>
      <w:proofErr w:type="spellStart"/>
      <w:r w:rsidRPr="00BD3C4E">
        <w:rPr>
          <w:rFonts w:cs="Times"/>
        </w:rPr>
        <w:t>pupal</w:t>
      </w:r>
      <w:proofErr w:type="spellEnd"/>
      <w:r w:rsidRPr="00BD3C4E">
        <w:rPr>
          <w:rFonts w:cs="Times"/>
        </w:rPr>
        <w:t xml:space="preserve"> cases produced in the Mef-</w:t>
      </w:r>
      <w:r w:rsidR="00FE5A20">
        <w:rPr>
          <w:rFonts w:cs="Times"/>
        </w:rPr>
        <w:t>GAL4</w:t>
      </w:r>
      <w:r w:rsidRPr="00BD3C4E">
        <w:rPr>
          <w:rFonts w:cs="Times"/>
        </w:rPr>
        <w:t>/</w:t>
      </w:r>
      <w:proofErr w:type="spellStart"/>
      <w:r w:rsidRPr="00BD3C4E">
        <w:rPr>
          <w:rFonts w:cs="Times"/>
        </w:rPr>
        <w:t>shRNA</w:t>
      </w:r>
      <w:proofErr w:type="spellEnd"/>
      <w:r w:rsidRPr="00BD3C4E">
        <w:rPr>
          <w:rFonts w:cs="Times"/>
        </w:rPr>
        <w:t xml:space="preserve"> and C179-</w:t>
      </w:r>
      <w:r w:rsidR="00FE5A20">
        <w:rPr>
          <w:rFonts w:cs="Times"/>
        </w:rPr>
        <w:t>GAL4</w:t>
      </w:r>
      <w:r w:rsidRPr="00BD3C4E">
        <w:rPr>
          <w:rFonts w:cs="Times"/>
        </w:rPr>
        <w:t>/</w:t>
      </w:r>
      <w:proofErr w:type="spellStart"/>
      <w:r w:rsidRPr="00BD3C4E">
        <w:rPr>
          <w:rFonts w:cs="Times"/>
        </w:rPr>
        <w:t>shRNA</w:t>
      </w:r>
      <w:proofErr w:type="spellEnd"/>
      <w:r w:rsidRPr="00BD3C4E">
        <w:rPr>
          <w:rFonts w:cs="Times"/>
        </w:rPr>
        <w:t xml:space="preserve"> crosses. The graphs on the right show the percentage of the cases that contained dead flies. The cases were counted around 20 days after the crosses were made. Homozygous strains of both the </w:t>
      </w:r>
      <w:r w:rsidR="00FE5A20">
        <w:rPr>
          <w:rFonts w:cs="Times"/>
        </w:rPr>
        <w:t>GAL4</w:t>
      </w:r>
      <w:r w:rsidRPr="00BD3C4E">
        <w:rPr>
          <w:rFonts w:cs="Times"/>
        </w:rPr>
        <w:t xml:space="preserve"> driver and the </w:t>
      </w:r>
      <w:proofErr w:type="spellStart"/>
      <w:r w:rsidRPr="00BD3C4E">
        <w:rPr>
          <w:rFonts w:cs="Times"/>
        </w:rPr>
        <w:t>shRNA</w:t>
      </w:r>
      <w:proofErr w:type="spellEnd"/>
      <w:r w:rsidRPr="00BD3C4E">
        <w:rPr>
          <w:rFonts w:cs="Times"/>
        </w:rPr>
        <w:t xml:space="preserve"> lines were used for the crosses. Nearly 100% of the </w:t>
      </w:r>
      <w:proofErr w:type="spellStart"/>
      <w:r w:rsidRPr="00BD3C4E">
        <w:rPr>
          <w:rFonts w:cs="Times"/>
        </w:rPr>
        <w:t>pupal</w:t>
      </w:r>
      <w:proofErr w:type="spellEnd"/>
      <w:r w:rsidRPr="00BD3C4E">
        <w:rPr>
          <w:rFonts w:cs="Times"/>
        </w:rPr>
        <w:t xml:space="preserve"> cases in the Mef-</w:t>
      </w:r>
      <w:r w:rsidR="00FE5A20">
        <w:rPr>
          <w:rFonts w:cs="Times"/>
        </w:rPr>
        <w:t>GAL4</w:t>
      </w:r>
      <w:r w:rsidRPr="00BD3C4E">
        <w:rPr>
          <w:rFonts w:cs="Times"/>
        </w:rPr>
        <w:t xml:space="preserve">/Raptor </w:t>
      </w:r>
      <w:proofErr w:type="spellStart"/>
      <w:r w:rsidRPr="00BD3C4E">
        <w:rPr>
          <w:rFonts w:cs="Times"/>
        </w:rPr>
        <w:t>shRNA</w:t>
      </w:r>
      <w:proofErr w:type="spellEnd"/>
      <w:r w:rsidRPr="00BD3C4E">
        <w:rPr>
          <w:rFonts w:cs="Times"/>
        </w:rPr>
        <w:t xml:space="preserve"> </w:t>
      </w:r>
      <w:proofErr w:type="gramStart"/>
      <w:r w:rsidRPr="00BD3C4E">
        <w:rPr>
          <w:rFonts w:cs="Times"/>
        </w:rPr>
        <w:t>crosses</w:t>
      </w:r>
      <w:proofErr w:type="gramEnd"/>
      <w:r w:rsidRPr="00BD3C4E">
        <w:rPr>
          <w:rFonts w:cs="Times"/>
        </w:rPr>
        <w:t xml:space="preserve"> contained dead flies. There </w:t>
      </w:r>
      <w:proofErr w:type="gramStart"/>
      <w:r w:rsidRPr="00BD3C4E">
        <w:rPr>
          <w:rFonts w:cs="Times"/>
        </w:rPr>
        <w:t>was</w:t>
      </w:r>
      <w:proofErr w:type="gramEnd"/>
      <w:r w:rsidRPr="00BD3C4E">
        <w:rPr>
          <w:rFonts w:cs="Times"/>
        </w:rPr>
        <w:t xml:space="preserve"> also a high percentage of dead flies in the cases of the C179-</w:t>
      </w:r>
      <w:r w:rsidR="00FE5A20">
        <w:rPr>
          <w:rFonts w:cs="Times"/>
        </w:rPr>
        <w:t>GAL4</w:t>
      </w:r>
      <w:r w:rsidRPr="00BD3C4E">
        <w:rPr>
          <w:rFonts w:cs="Times"/>
        </w:rPr>
        <w:t xml:space="preserve">/Raptor </w:t>
      </w:r>
      <w:proofErr w:type="spellStart"/>
      <w:r w:rsidRPr="00BD3C4E">
        <w:rPr>
          <w:rFonts w:cs="Times"/>
        </w:rPr>
        <w:t>shRNA</w:t>
      </w:r>
      <w:proofErr w:type="spellEnd"/>
      <w:r w:rsidRPr="00BD3C4E">
        <w:rPr>
          <w:rFonts w:cs="Times"/>
        </w:rPr>
        <w:t xml:space="preserve"> crosses, and the percentage of dead flies correlates with the relative strengths of the three different Raptor </w:t>
      </w:r>
      <w:proofErr w:type="spellStart"/>
      <w:r w:rsidRPr="00BD3C4E">
        <w:rPr>
          <w:rFonts w:cs="Times"/>
        </w:rPr>
        <w:t>shRNA</w:t>
      </w:r>
      <w:proofErr w:type="spellEnd"/>
      <w:r w:rsidRPr="00BD3C4E">
        <w:rPr>
          <w:rFonts w:cs="Times"/>
        </w:rPr>
        <w:t xml:space="preserve"> lines.</w:t>
      </w:r>
    </w:p>
    <w:p w14:paraId="0857B229" w14:textId="77777777" w:rsidR="00BD3C4E" w:rsidRPr="00DA59AE" w:rsidRDefault="00BD3C4E" w:rsidP="00C920F1">
      <w:pPr>
        <w:rPr>
          <w:rFonts w:cs="Times"/>
        </w:rPr>
      </w:pPr>
    </w:p>
    <w:p w14:paraId="275A7DA7" w14:textId="694E453F" w:rsidR="00BD3C4E" w:rsidRPr="00C920F1" w:rsidRDefault="00BD3C4E" w:rsidP="00C920F1">
      <w:r w:rsidRPr="00C920F1">
        <w:rPr>
          <w:b/>
        </w:rPr>
        <w:t xml:space="preserve">Figure </w:t>
      </w:r>
      <w:r w:rsidR="00C920F1" w:rsidRPr="00C920F1">
        <w:rPr>
          <w:b/>
        </w:rPr>
        <w:t xml:space="preserve">5: Muscle-specific Raptor knockdown flies have reduced climbing rate.  </w:t>
      </w:r>
      <w:r w:rsidR="00C920F1">
        <w:t xml:space="preserve">Average climbing rate as measured during three </w:t>
      </w:r>
      <w:r w:rsidR="00F25BCE">
        <w:t xml:space="preserve">age range </w:t>
      </w:r>
      <w:r w:rsidR="00C920F1">
        <w:t>intervals</w:t>
      </w:r>
      <w:r w:rsidR="00F25BCE">
        <w:t xml:space="preserve"> (in days)</w:t>
      </w:r>
      <w:r w:rsidR="00C920F1">
        <w:t xml:space="preserve"> for </w:t>
      </w:r>
      <w:r w:rsidR="00C920F1">
        <w:rPr>
          <w:i/>
        </w:rPr>
        <w:t>C179-GAL4</w:t>
      </w:r>
      <w:r w:rsidR="00C920F1">
        <w:t xml:space="preserve"> driven </w:t>
      </w:r>
      <w:r w:rsidR="00C920F1">
        <w:rPr>
          <w:i/>
        </w:rPr>
        <w:t xml:space="preserve">Raptor </w:t>
      </w:r>
      <w:r w:rsidR="00C920F1" w:rsidRPr="00C920F1">
        <w:t>knockdown flies</w:t>
      </w:r>
      <w:r w:rsidR="00C920F1">
        <w:t>.  Asterisk indicates p&lt;0.05 based on a Wilcoxon Rank-Sum test relative to the control flies</w:t>
      </w:r>
      <w:r w:rsidR="002A5C22">
        <w:t>, and</w:t>
      </w:r>
      <w:r w:rsidR="00C920F1">
        <w:t xml:space="preserve"> adjusted for multiple observations.</w:t>
      </w:r>
      <w:r w:rsidR="00561F32">
        <w:t xml:space="preserve">  Note that the different abscissa indicates age-related slowing of climbing speed.</w:t>
      </w:r>
    </w:p>
    <w:p w14:paraId="1CEBC0A8" w14:textId="77777777" w:rsidR="003E4F67" w:rsidRDefault="003E4F67" w:rsidP="00C920F1">
      <w:pPr>
        <w:rPr>
          <w:rFonts w:cs="Times"/>
        </w:rPr>
      </w:pPr>
    </w:p>
    <w:p w14:paraId="1B4AB1E5" w14:textId="25395361" w:rsidR="003E4F67" w:rsidRPr="003E4F67" w:rsidRDefault="003E4F67" w:rsidP="00C920F1">
      <w:pPr>
        <w:rPr>
          <w:rFonts w:cs="Times"/>
        </w:rPr>
      </w:pPr>
      <w:r w:rsidRPr="003E4F67">
        <w:rPr>
          <w:rFonts w:cs="Times"/>
        </w:rPr>
        <w:t xml:space="preserve">Figure 8. The line graphs show the survival rate of flies with </w:t>
      </w:r>
      <w:proofErr w:type="spellStart"/>
      <w:r w:rsidRPr="003E4F67">
        <w:rPr>
          <w:rFonts w:cs="Times"/>
        </w:rPr>
        <w:t>Tsc</w:t>
      </w:r>
      <w:proofErr w:type="spellEnd"/>
      <w:r w:rsidRPr="003E4F67">
        <w:rPr>
          <w:rFonts w:cs="Times"/>
        </w:rPr>
        <w:t xml:space="preserve"> and Raptor knockdown in skeletal muscle. The graph on the left shows the effects of </w:t>
      </w:r>
      <w:proofErr w:type="spellStart"/>
      <w:r w:rsidRPr="003E4F67">
        <w:rPr>
          <w:rFonts w:cs="Times"/>
        </w:rPr>
        <w:t>Tsc</w:t>
      </w:r>
      <w:proofErr w:type="spellEnd"/>
      <w:r w:rsidRPr="003E4F67">
        <w:rPr>
          <w:rFonts w:cs="Times"/>
        </w:rPr>
        <w:t xml:space="preserve"> knockdown using the 24B-</w:t>
      </w:r>
      <w:r w:rsidR="00FE5A20">
        <w:rPr>
          <w:rFonts w:cs="Times"/>
        </w:rPr>
        <w:t>GAL4</w:t>
      </w:r>
      <w:r w:rsidRPr="003E4F67">
        <w:rPr>
          <w:rFonts w:cs="Times"/>
        </w:rPr>
        <w:t xml:space="preserve"> </w:t>
      </w:r>
      <w:proofErr w:type="gramStart"/>
      <w:r w:rsidRPr="003E4F67">
        <w:rPr>
          <w:rFonts w:cs="Times"/>
        </w:rPr>
        <w:t>driver</w:t>
      </w:r>
      <w:proofErr w:type="gramEnd"/>
      <w:r w:rsidRPr="003E4F67">
        <w:rPr>
          <w:rFonts w:cs="Times"/>
        </w:rPr>
        <w:t>, and the graph on the right shows the effects of Raptor knockdown using the C179-</w:t>
      </w:r>
      <w:r w:rsidR="00FE5A20">
        <w:rPr>
          <w:rFonts w:cs="Times"/>
        </w:rPr>
        <w:t>GAL4</w:t>
      </w:r>
      <w:r w:rsidRPr="003E4F67">
        <w:rPr>
          <w:rFonts w:cs="Times"/>
        </w:rPr>
        <w:t xml:space="preserve"> driver.  The crosses were flipped twice a week to count for dead flies. Both </w:t>
      </w:r>
      <w:proofErr w:type="spellStart"/>
      <w:r w:rsidRPr="003E4F67">
        <w:rPr>
          <w:rFonts w:cs="Times"/>
        </w:rPr>
        <w:t>Tsc</w:t>
      </w:r>
      <w:proofErr w:type="spellEnd"/>
      <w:r w:rsidRPr="003E4F67">
        <w:rPr>
          <w:rFonts w:cs="Times"/>
        </w:rPr>
        <w:t xml:space="preserve"> and Raptor knockdown in skeletal muscle result in decreased longevity. The controls contained either the </w:t>
      </w:r>
      <w:r w:rsidR="00FE5A20">
        <w:rPr>
          <w:rFonts w:cs="Times"/>
        </w:rPr>
        <w:t>GAL4</w:t>
      </w:r>
      <w:r w:rsidRPr="003E4F67">
        <w:rPr>
          <w:rFonts w:cs="Times"/>
        </w:rPr>
        <w:t xml:space="preserve"> driver strain over a marker, or the </w:t>
      </w:r>
      <w:proofErr w:type="spellStart"/>
      <w:r w:rsidRPr="003E4F67">
        <w:rPr>
          <w:rFonts w:cs="Times"/>
        </w:rPr>
        <w:t>shRNA</w:t>
      </w:r>
      <w:proofErr w:type="spellEnd"/>
      <w:r w:rsidRPr="003E4F67">
        <w:rPr>
          <w:rFonts w:cs="Times"/>
        </w:rPr>
        <w:t xml:space="preserve"> strain over a marker. Knocking down </w:t>
      </w:r>
      <w:proofErr w:type="spellStart"/>
      <w:r w:rsidRPr="003E4F67">
        <w:rPr>
          <w:rFonts w:cs="Times"/>
        </w:rPr>
        <w:t>Tsc</w:t>
      </w:r>
      <w:proofErr w:type="spellEnd"/>
      <w:r w:rsidRPr="003E4F67">
        <w:rPr>
          <w:rFonts w:cs="Times"/>
        </w:rPr>
        <w:t xml:space="preserve"> and Raptor in cardiac muscle using the Hand-</w:t>
      </w:r>
      <w:r w:rsidR="00FE5A20">
        <w:rPr>
          <w:rFonts w:cs="Times"/>
        </w:rPr>
        <w:t>GAL4</w:t>
      </w:r>
      <w:r w:rsidRPr="003E4F67">
        <w:rPr>
          <w:rFonts w:cs="Times"/>
        </w:rPr>
        <w:t xml:space="preserve"> driver had no significant effects on longevity.</w:t>
      </w:r>
    </w:p>
    <w:p w14:paraId="6025CAAD" w14:textId="2855B4D0" w:rsidR="006F1172" w:rsidRDefault="00CC59CA" w:rsidP="00CC59CA">
      <w:pPr>
        <w:pStyle w:val="Heading1"/>
      </w:pPr>
      <w:r>
        <w:t>Supplementary Tables and Figures</w:t>
      </w:r>
    </w:p>
    <w:p w14:paraId="7B06662D" w14:textId="77777777" w:rsidR="00CC59CA" w:rsidRDefault="00CC59CA" w:rsidP="00CC59CA"/>
    <w:p w14:paraId="3F8ACBA7" w14:textId="080C470A" w:rsidR="00CC59CA" w:rsidRPr="00CC59CA" w:rsidRDefault="00CC59CA" w:rsidP="00CC59CA">
      <w:r>
        <w:rPr>
          <w:b/>
        </w:rPr>
        <w:t xml:space="preserve">Supplementary Figure 1:  Dose response of </w:t>
      </w:r>
      <w:proofErr w:type="spellStart"/>
      <w:r>
        <w:rPr>
          <w:b/>
        </w:rPr>
        <w:t>rapamycin</w:t>
      </w:r>
      <w:proofErr w:type="spellEnd"/>
      <w:r>
        <w:rPr>
          <w:b/>
        </w:rPr>
        <w:t xml:space="preserve"> on fly </w:t>
      </w:r>
      <w:proofErr w:type="spellStart"/>
      <w:r>
        <w:rPr>
          <w:b/>
        </w:rPr>
        <w:t>eclosure</w:t>
      </w:r>
      <w:proofErr w:type="spellEnd"/>
      <w:r>
        <w:rPr>
          <w:b/>
        </w:rPr>
        <w:t xml:space="preserve"> and larvae development.</w:t>
      </w:r>
      <w:r>
        <w:t xml:space="preserve">  Flies were mated in the presence of varying doses of </w:t>
      </w:r>
      <w:proofErr w:type="spellStart"/>
      <w:r>
        <w:t>rapamycin</w:t>
      </w:r>
      <w:proofErr w:type="spellEnd"/>
      <w:r>
        <w:t xml:space="preserve">.  </w:t>
      </w:r>
      <w:r w:rsidR="008104BA">
        <w:t xml:space="preserve">After 7 days, the parental flies were removed.  </w:t>
      </w:r>
      <w:r>
        <w:t>After 21 days, t</w:t>
      </w:r>
      <w:r w:rsidR="004A57A5">
        <w:t>he number of progeny and larval</w:t>
      </w:r>
      <w:r>
        <w:t xml:space="preserve"> cases were counted.</w:t>
      </w:r>
    </w:p>
    <w:p w14:paraId="5C6BA2E9" w14:textId="77777777" w:rsidR="00CC59CA" w:rsidRPr="008C6740" w:rsidRDefault="00CC59CA" w:rsidP="006F1172">
      <w:pPr>
        <w:widowControl w:val="0"/>
        <w:autoSpaceDE w:val="0"/>
        <w:autoSpaceDN w:val="0"/>
        <w:adjustRightInd w:val="0"/>
        <w:rPr>
          <w:rFonts w:ascii="Times" w:hAnsi="Times" w:cs="Times"/>
        </w:rPr>
      </w:pPr>
    </w:p>
    <w:sectPr w:rsidR="00CC59CA" w:rsidRPr="008C6740" w:rsidSect="000E6DEC">
      <w:pgSz w:w="12240" w:h="15840"/>
      <w:pgMar w:top="1440" w:right="1800" w:bottom="1440" w:left="180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Dave Bridges" w:date="2014-04-11T15:40:00Z" w:initials="DB">
    <w:p w14:paraId="0FAA3D29" w14:textId="630D2546" w:rsidR="00674B7E" w:rsidRDefault="00674B7E">
      <w:pPr>
        <w:pStyle w:val="CommentText"/>
      </w:pPr>
      <w:r>
        <w:rPr>
          <w:rStyle w:val="CommentReference"/>
        </w:rPr>
        <w:annotationRef/>
      </w:r>
      <w:r>
        <w:t xml:space="preserve">Ask </w:t>
      </w:r>
      <w:proofErr w:type="spellStart"/>
      <w:r>
        <w:t>larry</w:t>
      </w:r>
      <w:proofErr w:type="spellEnd"/>
      <w:r>
        <w:t xml:space="preserve"> for reference</w:t>
      </w:r>
    </w:p>
  </w:comment>
  <w:comment w:id="1" w:author="Dave Bridges" w:date="2014-05-06T10:15:00Z" w:initials="DB">
    <w:p w14:paraId="7CF46892" w14:textId="43E2704E" w:rsidR="00674B7E" w:rsidRDefault="00674B7E">
      <w:pPr>
        <w:pStyle w:val="CommentText"/>
      </w:pPr>
      <w:ins w:id="2" w:author="Dave Bridges" w:date="2014-05-06T10:15:00Z">
        <w:r>
          <w:rPr>
            <w:rStyle w:val="CommentReference"/>
          </w:rPr>
          <w:annotationRef/>
        </w:r>
      </w:ins>
      <w:r>
        <w:t>Innocence can you do this</w:t>
      </w:r>
    </w:p>
  </w:comment>
  <w:comment w:id="3" w:author="Dave Bridges" w:date="2014-05-06T10:16:00Z" w:initials="DB">
    <w:p w14:paraId="07C67643" w14:textId="74C062C4" w:rsidR="00674B7E" w:rsidRDefault="00674B7E">
      <w:pPr>
        <w:pStyle w:val="CommentText"/>
      </w:pPr>
      <w:ins w:id="4" w:author="Dave Bridges" w:date="2014-05-06T10:16:00Z">
        <w:r>
          <w:rPr>
            <w:rStyle w:val="CommentReference"/>
          </w:rPr>
          <w:annotationRef/>
        </w:r>
      </w:ins>
      <w:r>
        <w:t>Innocence can you write this part</w:t>
      </w:r>
    </w:p>
  </w:comment>
  <w:comment w:id="5" w:author="Dave Bridges" w:date="2014-06-24T12:12:00Z" w:initials="DB">
    <w:p w14:paraId="57FE5732" w14:textId="370A191E" w:rsidR="00674B7E" w:rsidRDefault="00674B7E">
      <w:pPr>
        <w:pStyle w:val="CommentText"/>
      </w:pPr>
      <w:r>
        <w:rPr>
          <w:rStyle w:val="CommentReference"/>
        </w:rPr>
        <w:annotationRef/>
      </w:r>
      <w:r>
        <w:t>Larry, do you think a schematic of the crosses for each figure would help, or people will be able to follow along?</w:t>
      </w:r>
    </w:p>
  </w:comment>
  <w:comment w:id="7" w:author="Dave Bridges" w:date="2014-05-07T08:43:00Z" w:initials="DB">
    <w:p w14:paraId="0139AF80" w14:textId="4BAAEF06" w:rsidR="00674B7E" w:rsidRDefault="00674B7E">
      <w:pPr>
        <w:pStyle w:val="CommentText"/>
      </w:pPr>
      <w:r>
        <w:rPr>
          <w:rStyle w:val="CommentReference"/>
        </w:rPr>
        <w:annotationRef/>
      </w:r>
      <w:r>
        <w:t>Larry, can you get me a reference for this</w:t>
      </w:r>
    </w:p>
  </w:comment>
  <w:comment w:id="8" w:author="Dave Bridges" w:date="2014-05-07T08:47:00Z" w:initials="DB">
    <w:p w14:paraId="339065ED" w14:textId="1B50010F" w:rsidR="00674B7E" w:rsidRDefault="00674B7E">
      <w:pPr>
        <w:pStyle w:val="CommentText"/>
      </w:pPr>
      <w:r>
        <w:rPr>
          <w:rStyle w:val="CommentReference"/>
        </w:rPr>
        <w:annotationRef/>
      </w:r>
      <w:r>
        <w:t>Larry can you put whatever grant you want to include</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altName w:val="Times New Roman"/>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3C83C93"/>
    <w:multiLevelType w:val="hybridMultilevel"/>
    <w:tmpl w:val="1D6AC0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49853E96"/>
    <w:multiLevelType w:val="hybridMultilevel"/>
    <w:tmpl w:val="87A89D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5FD7"/>
    <w:rsid w:val="00061E90"/>
    <w:rsid w:val="000E45D7"/>
    <w:rsid w:val="000E6DEC"/>
    <w:rsid w:val="001012AA"/>
    <w:rsid w:val="001120E6"/>
    <w:rsid w:val="00116EA4"/>
    <w:rsid w:val="00140006"/>
    <w:rsid w:val="001425E4"/>
    <w:rsid w:val="001530A5"/>
    <w:rsid w:val="00162960"/>
    <w:rsid w:val="00187BB9"/>
    <w:rsid w:val="001A0687"/>
    <w:rsid w:val="001B4D8C"/>
    <w:rsid w:val="001B7635"/>
    <w:rsid w:val="001C1FEF"/>
    <w:rsid w:val="001C5E50"/>
    <w:rsid w:val="00234C0A"/>
    <w:rsid w:val="00267136"/>
    <w:rsid w:val="002754B1"/>
    <w:rsid w:val="002A13D8"/>
    <w:rsid w:val="002A5C22"/>
    <w:rsid w:val="002D6048"/>
    <w:rsid w:val="002E57BF"/>
    <w:rsid w:val="0033192B"/>
    <w:rsid w:val="00340AA3"/>
    <w:rsid w:val="00357F77"/>
    <w:rsid w:val="00364075"/>
    <w:rsid w:val="003937DA"/>
    <w:rsid w:val="003C09B8"/>
    <w:rsid w:val="003D6BD1"/>
    <w:rsid w:val="003E4F67"/>
    <w:rsid w:val="0040324E"/>
    <w:rsid w:val="00407AC6"/>
    <w:rsid w:val="00411E0B"/>
    <w:rsid w:val="00433D82"/>
    <w:rsid w:val="00436E62"/>
    <w:rsid w:val="00471708"/>
    <w:rsid w:val="00474711"/>
    <w:rsid w:val="004826A6"/>
    <w:rsid w:val="0048645D"/>
    <w:rsid w:val="00486518"/>
    <w:rsid w:val="004A57A5"/>
    <w:rsid w:val="004B7CDC"/>
    <w:rsid w:val="004C7062"/>
    <w:rsid w:val="0052513C"/>
    <w:rsid w:val="00537B34"/>
    <w:rsid w:val="005537E0"/>
    <w:rsid w:val="00554FC6"/>
    <w:rsid w:val="00561F32"/>
    <w:rsid w:val="00571E6C"/>
    <w:rsid w:val="005B4AB2"/>
    <w:rsid w:val="00674B7E"/>
    <w:rsid w:val="00695686"/>
    <w:rsid w:val="006A20BD"/>
    <w:rsid w:val="006C082B"/>
    <w:rsid w:val="006F1172"/>
    <w:rsid w:val="007255E2"/>
    <w:rsid w:val="0075212D"/>
    <w:rsid w:val="007A2B2C"/>
    <w:rsid w:val="007C342C"/>
    <w:rsid w:val="007D3910"/>
    <w:rsid w:val="007D7721"/>
    <w:rsid w:val="007E2C73"/>
    <w:rsid w:val="007E44ED"/>
    <w:rsid w:val="008104BA"/>
    <w:rsid w:val="008559E4"/>
    <w:rsid w:val="00895FB6"/>
    <w:rsid w:val="008C6740"/>
    <w:rsid w:val="0090102F"/>
    <w:rsid w:val="009111E3"/>
    <w:rsid w:val="00922DE5"/>
    <w:rsid w:val="009637F4"/>
    <w:rsid w:val="00975E32"/>
    <w:rsid w:val="009964F9"/>
    <w:rsid w:val="009C36DF"/>
    <w:rsid w:val="00A35634"/>
    <w:rsid w:val="00A95905"/>
    <w:rsid w:val="00A95BDD"/>
    <w:rsid w:val="00AC4DDA"/>
    <w:rsid w:val="00AC63C1"/>
    <w:rsid w:val="00AF6080"/>
    <w:rsid w:val="00B20189"/>
    <w:rsid w:val="00B26960"/>
    <w:rsid w:val="00B65631"/>
    <w:rsid w:val="00B840BA"/>
    <w:rsid w:val="00BC1C08"/>
    <w:rsid w:val="00BD3C4E"/>
    <w:rsid w:val="00BD6FBB"/>
    <w:rsid w:val="00BE0793"/>
    <w:rsid w:val="00BE37DD"/>
    <w:rsid w:val="00BF484F"/>
    <w:rsid w:val="00C10A32"/>
    <w:rsid w:val="00C2697E"/>
    <w:rsid w:val="00C35D4F"/>
    <w:rsid w:val="00C40639"/>
    <w:rsid w:val="00C8155A"/>
    <w:rsid w:val="00C838F3"/>
    <w:rsid w:val="00C920F1"/>
    <w:rsid w:val="00CA3EED"/>
    <w:rsid w:val="00CC4247"/>
    <w:rsid w:val="00CC59CA"/>
    <w:rsid w:val="00CD646A"/>
    <w:rsid w:val="00D07587"/>
    <w:rsid w:val="00D10BC7"/>
    <w:rsid w:val="00DA59AE"/>
    <w:rsid w:val="00DB29A1"/>
    <w:rsid w:val="00DD6A3B"/>
    <w:rsid w:val="00DF02CD"/>
    <w:rsid w:val="00E20164"/>
    <w:rsid w:val="00E251E9"/>
    <w:rsid w:val="00E25FD7"/>
    <w:rsid w:val="00E73EEA"/>
    <w:rsid w:val="00EB1511"/>
    <w:rsid w:val="00EE0AF8"/>
    <w:rsid w:val="00EE5C4B"/>
    <w:rsid w:val="00EE706E"/>
    <w:rsid w:val="00F0001B"/>
    <w:rsid w:val="00F25BCE"/>
    <w:rsid w:val="00F3104E"/>
    <w:rsid w:val="00F31273"/>
    <w:rsid w:val="00F444D6"/>
    <w:rsid w:val="00F73276"/>
    <w:rsid w:val="00F771CB"/>
    <w:rsid w:val="00FC74E0"/>
    <w:rsid w:val="00FD4013"/>
    <w:rsid w:val="00FE5A20"/>
    <w:rsid w:val="00FE64D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BC81C67"/>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8651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FE5A20"/>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486518"/>
    <w:pPr>
      <w:keepNext/>
      <w:keepLines/>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486518"/>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25FD7"/>
    <w:rPr>
      <w:rFonts w:ascii="Lucida Grande" w:hAnsi="Lucida Grande"/>
      <w:sz w:val="18"/>
      <w:szCs w:val="18"/>
    </w:rPr>
  </w:style>
  <w:style w:type="character" w:customStyle="1" w:styleId="BalloonTextChar">
    <w:name w:val="Balloon Text Char"/>
    <w:basedOn w:val="DefaultParagraphFont"/>
    <w:link w:val="BalloonText"/>
    <w:uiPriority w:val="99"/>
    <w:semiHidden/>
    <w:rsid w:val="00E25FD7"/>
    <w:rPr>
      <w:rFonts w:ascii="Lucida Grande" w:hAnsi="Lucida Grande"/>
      <w:sz w:val="18"/>
      <w:szCs w:val="18"/>
    </w:rPr>
  </w:style>
  <w:style w:type="paragraph" w:styleId="ListParagraph">
    <w:name w:val="List Paragraph"/>
    <w:basedOn w:val="Normal"/>
    <w:uiPriority w:val="34"/>
    <w:qFormat/>
    <w:rsid w:val="00C2697E"/>
    <w:pPr>
      <w:ind w:left="720"/>
      <w:contextualSpacing/>
    </w:pPr>
  </w:style>
  <w:style w:type="character" w:customStyle="1" w:styleId="apple-style-span">
    <w:name w:val="apple-style-span"/>
    <w:basedOn w:val="DefaultParagraphFont"/>
    <w:rsid w:val="007C342C"/>
  </w:style>
  <w:style w:type="paragraph" w:styleId="Caption">
    <w:name w:val="caption"/>
    <w:basedOn w:val="Normal"/>
    <w:next w:val="Normal"/>
    <w:uiPriority w:val="35"/>
    <w:unhideWhenUsed/>
    <w:qFormat/>
    <w:rsid w:val="00C35D4F"/>
    <w:pPr>
      <w:spacing w:after="200"/>
    </w:pPr>
    <w:rPr>
      <w:b/>
      <w:bCs/>
      <w:color w:val="4F81BD" w:themeColor="accent1"/>
      <w:sz w:val="18"/>
      <w:szCs w:val="18"/>
    </w:rPr>
  </w:style>
  <w:style w:type="character" w:styleId="CommentReference">
    <w:name w:val="annotation reference"/>
    <w:basedOn w:val="DefaultParagraphFont"/>
    <w:uiPriority w:val="99"/>
    <w:semiHidden/>
    <w:unhideWhenUsed/>
    <w:rsid w:val="00411E0B"/>
    <w:rPr>
      <w:sz w:val="18"/>
      <w:szCs w:val="18"/>
    </w:rPr>
  </w:style>
  <w:style w:type="paragraph" w:styleId="CommentText">
    <w:name w:val="annotation text"/>
    <w:basedOn w:val="Normal"/>
    <w:link w:val="CommentTextChar"/>
    <w:uiPriority w:val="99"/>
    <w:semiHidden/>
    <w:unhideWhenUsed/>
    <w:rsid w:val="00411E0B"/>
  </w:style>
  <w:style w:type="character" w:customStyle="1" w:styleId="CommentTextChar">
    <w:name w:val="Comment Text Char"/>
    <w:basedOn w:val="DefaultParagraphFont"/>
    <w:link w:val="CommentText"/>
    <w:uiPriority w:val="99"/>
    <w:semiHidden/>
    <w:rsid w:val="00411E0B"/>
  </w:style>
  <w:style w:type="paragraph" w:styleId="CommentSubject">
    <w:name w:val="annotation subject"/>
    <w:basedOn w:val="CommentText"/>
    <w:next w:val="CommentText"/>
    <w:link w:val="CommentSubjectChar"/>
    <w:uiPriority w:val="99"/>
    <w:semiHidden/>
    <w:unhideWhenUsed/>
    <w:rsid w:val="00411E0B"/>
    <w:rPr>
      <w:b/>
      <w:bCs/>
      <w:sz w:val="20"/>
      <w:szCs w:val="20"/>
    </w:rPr>
  </w:style>
  <w:style w:type="character" w:customStyle="1" w:styleId="CommentSubjectChar">
    <w:name w:val="Comment Subject Char"/>
    <w:basedOn w:val="CommentTextChar"/>
    <w:link w:val="CommentSubject"/>
    <w:uiPriority w:val="99"/>
    <w:semiHidden/>
    <w:rsid w:val="00411E0B"/>
    <w:rPr>
      <w:b/>
      <w:bCs/>
      <w:sz w:val="20"/>
      <w:szCs w:val="20"/>
    </w:rPr>
  </w:style>
  <w:style w:type="character" w:customStyle="1" w:styleId="Heading2Char">
    <w:name w:val="Heading 2 Char"/>
    <w:basedOn w:val="DefaultParagraphFont"/>
    <w:link w:val="Heading2"/>
    <w:uiPriority w:val="9"/>
    <w:rsid w:val="00FE5A20"/>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486518"/>
    <w:rPr>
      <w:rFonts w:asciiTheme="majorHAnsi" w:eastAsiaTheme="majorEastAsia" w:hAnsiTheme="majorHAnsi" w:cstheme="majorBidi"/>
      <w:b/>
      <w:bCs/>
      <w:color w:val="345A8A" w:themeColor="accent1" w:themeShade="B5"/>
      <w:sz w:val="32"/>
      <w:szCs w:val="32"/>
    </w:rPr>
  </w:style>
  <w:style w:type="character" w:customStyle="1" w:styleId="Heading3Char">
    <w:name w:val="Heading 3 Char"/>
    <w:basedOn w:val="DefaultParagraphFont"/>
    <w:link w:val="Heading3"/>
    <w:uiPriority w:val="9"/>
    <w:rsid w:val="00486518"/>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486518"/>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FD401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D07587"/>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98134295">
      <w:bodyDiv w:val="1"/>
      <w:marLeft w:val="0"/>
      <w:marRight w:val="0"/>
      <w:marTop w:val="0"/>
      <w:marBottom w:val="0"/>
      <w:divBdr>
        <w:top w:val="none" w:sz="0" w:space="0" w:color="auto"/>
        <w:left w:val="none" w:sz="0" w:space="0" w:color="auto"/>
        <w:bottom w:val="none" w:sz="0" w:space="0" w:color="auto"/>
        <w:right w:val="none" w:sz="0" w:space="0" w:color="auto"/>
      </w:divBdr>
      <w:divsChild>
        <w:div w:id="1284725947">
          <w:marLeft w:val="0"/>
          <w:marRight w:val="0"/>
          <w:marTop w:val="0"/>
          <w:marBottom w:val="0"/>
          <w:divBdr>
            <w:top w:val="none" w:sz="0" w:space="0" w:color="auto"/>
            <w:left w:val="none" w:sz="0" w:space="0" w:color="auto"/>
            <w:bottom w:val="none" w:sz="0" w:space="0" w:color="auto"/>
            <w:right w:val="none" w:sz="0" w:space="0" w:color="auto"/>
          </w:divBdr>
          <w:divsChild>
            <w:div w:id="1138886389">
              <w:marLeft w:val="0"/>
              <w:marRight w:val="0"/>
              <w:marTop w:val="0"/>
              <w:marBottom w:val="0"/>
              <w:divBdr>
                <w:top w:val="none" w:sz="0" w:space="0" w:color="auto"/>
                <w:left w:val="none" w:sz="0" w:space="0" w:color="auto"/>
                <w:bottom w:val="none" w:sz="0" w:space="0" w:color="auto"/>
                <w:right w:val="none" w:sz="0" w:space="0" w:color="auto"/>
              </w:divBdr>
              <w:divsChild>
                <w:div w:id="1029377769">
                  <w:marLeft w:val="0"/>
                  <w:marRight w:val="0"/>
                  <w:marTop w:val="0"/>
                  <w:marBottom w:val="0"/>
                  <w:divBdr>
                    <w:top w:val="none" w:sz="0" w:space="0" w:color="auto"/>
                    <w:left w:val="none" w:sz="0" w:space="0" w:color="auto"/>
                    <w:bottom w:val="none" w:sz="0" w:space="0" w:color="auto"/>
                    <w:right w:val="none" w:sz="0" w:space="0" w:color="auto"/>
                  </w:divBdr>
                  <w:divsChild>
                    <w:div w:id="4879818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comments" Target="comment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63</TotalTime>
  <Pages>10</Pages>
  <Words>7146</Words>
  <Characters>40734</Characters>
  <Application>Microsoft Macintosh Word</Application>
  <DocSecurity>0</DocSecurity>
  <Lines>339</Lines>
  <Paragraphs>95</Paragraphs>
  <ScaleCrop>false</ScaleCrop>
  <Company>UTHSC</Company>
  <LinksUpToDate>false</LinksUpToDate>
  <CharactersWithSpaces>47785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Izzy Hatfield</dc:creator>
  <cp:keywords/>
  <dc:description/>
  <cp:lastModifiedBy>Dave Bridges</cp:lastModifiedBy>
  <cp:revision>8</cp:revision>
  <cp:lastPrinted>2013-08-09T15:54:00Z</cp:lastPrinted>
  <dcterms:created xsi:type="dcterms:W3CDTF">2014-05-07T19:10:00Z</dcterms:created>
  <dcterms:modified xsi:type="dcterms:W3CDTF">2014-06-25T15:41:00Z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davebrid@lsi.umich.edu@www.mendeley.com</vt:lpwstr>
  </property>
  <property fmtid="{D5CDD505-2E9C-101B-9397-08002B2CF9AE}" pid="4" name="Mendeley Citation Style_1">
    <vt:lpwstr>http://www.zotero.org/styles/skeletal-muscle</vt:lpwstr>
  </property>
  <property fmtid="{D5CDD505-2E9C-101B-9397-08002B2CF9AE}" pid="5" name="Mendeley Recent Style Id 0_1">
    <vt:lpwstr>http://www.zotero.org/styles/american-medical-association</vt:lpwstr>
  </property>
  <property fmtid="{D5CDD505-2E9C-101B-9397-08002B2CF9AE}" pid="6" name="Mendeley Recent Style Name 0_1">
    <vt:lpwstr>American Medical Association</vt:lpwstr>
  </property>
  <property fmtid="{D5CDD505-2E9C-101B-9397-08002B2CF9AE}" pid="7" name="Mendeley Recent Style Id 1_1">
    <vt:lpwstr>http://www.zotero.org/styles/american-political-science-association</vt:lpwstr>
  </property>
  <property fmtid="{D5CDD505-2E9C-101B-9397-08002B2CF9AE}" pid="8" name="Mendeley Recent Style Name 1_1">
    <vt:lpwstr>American Political Science Association</vt:lpwstr>
  </property>
  <property fmtid="{D5CDD505-2E9C-101B-9397-08002B2CF9AE}" pid="9" name="Mendeley Recent Style Id 2_1">
    <vt:lpwstr>http://www.zotero.org/styles/american-sociological-association</vt:lpwstr>
  </property>
  <property fmtid="{D5CDD505-2E9C-101B-9397-08002B2CF9AE}" pid="10" name="Mendeley Recent Style Name 2_1">
    <vt:lpwstr>American Sociological Association</vt:lpwstr>
  </property>
  <property fmtid="{D5CDD505-2E9C-101B-9397-08002B2CF9AE}" pid="11" name="Mendeley Recent Style Id 3_1">
    <vt:lpwstr>http://www.zotero.org/styles/current-biology</vt:lpwstr>
  </property>
  <property fmtid="{D5CDD505-2E9C-101B-9397-08002B2CF9AE}" pid="12" name="Mendeley Recent Style Name 3_1">
    <vt:lpwstr>Current Biology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http://www.zotero.org/styles/journal-of-endocrinology</vt:lpwstr>
  </property>
  <property fmtid="{D5CDD505-2E9C-101B-9397-08002B2CF9AE}" pid="18" name="Mendeley Recent Style Name 6_1">
    <vt:lpwstr>Journal of Endocrinology</vt:lpwstr>
  </property>
  <property fmtid="{D5CDD505-2E9C-101B-9397-08002B2CF9AE}" pid="19" name="Mendeley Recent Style Id 7_1">
    <vt:lpwstr>http://www.zotero.org/styles/molecular-endocrinology</vt:lpwstr>
  </property>
  <property fmtid="{D5CDD505-2E9C-101B-9397-08002B2CF9AE}" pid="20" name="Mendeley Recent Style Name 7_1">
    <vt:lpwstr>Molecular Endocrinology</vt:lpwstr>
  </property>
  <property fmtid="{D5CDD505-2E9C-101B-9397-08002B2CF9AE}" pid="21" name="Mendeley Recent Style Id 8_1">
    <vt:lpwstr>http://www.zotero.org/styles/skeletal-muscle</vt:lpwstr>
  </property>
  <property fmtid="{D5CDD505-2E9C-101B-9397-08002B2CF9AE}" pid="22" name="Mendeley Recent Style Name 8_1">
    <vt:lpwstr>Skeletal Muscle</vt:lpwstr>
  </property>
  <property fmtid="{D5CDD505-2E9C-101B-9397-08002B2CF9AE}" pid="23" name="Mendeley Recent Style Id 9_1">
    <vt:lpwstr>http://www.zotero.org/styles/the-journal-of-clinical-endocrinology-and-metabolism</vt:lpwstr>
  </property>
  <property fmtid="{D5CDD505-2E9C-101B-9397-08002B2CF9AE}" pid="24" name="Mendeley Recent Style Name 9_1">
    <vt:lpwstr>The Journal of Clinical Endocrinology &amp; Metabolism</vt:lpwstr>
  </property>
</Properties>
</file>