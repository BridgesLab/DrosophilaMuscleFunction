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14253" w14:textId="5025574A" w:rsidR="00537E3B" w:rsidRDefault="00FE4706" w:rsidP="00510F88">
      <w:pPr>
        <w:pStyle w:val="Title"/>
      </w:pPr>
      <w:bookmarkStart w:id="0" w:name="_GoBack"/>
      <w:bookmarkEnd w:id="0"/>
      <w:ins w:id="1" w:author="Reiter, Larry T" w:date="2016-11-21T09:35:00Z">
        <w:r>
          <w:t xml:space="preserve">Muscle </w:t>
        </w:r>
      </w:ins>
      <w:r w:rsidR="00510F88" w:rsidRPr="00510F88">
        <w:t xml:space="preserve">Activation of mTORC1 and Suppression of Autophagy </w:t>
      </w:r>
      <w:del w:id="2" w:author="Reiter, Larry T" w:date="2016-11-21T09:35:00Z">
        <w:r w:rsidR="00510F88" w:rsidRPr="00510F88">
          <w:delText xml:space="preserve">in Muscle </w:delText>
        </w:r>
      </w:del>
      <w:r w:rsidR="00510F88" w:rsidRPr="00510F88">
        <w:t xml:space="preserve">Shortens Lifespan in </w:t>
      </w:r>
      <w:del w:id="3" w:author="Reiter, Larry T" w:date="2016-11-21T09:39:00Z">
        <w:r w:rsidR="00510F88" w:rsidRPr="00510F88">
          <w:delText>Mice and Flies</w:delText>
        </w:r>
      </w:del>
      <w:ins w:id="4" w:author="Reiter, Larry T" w:date="2016-11-21T09:39:00Z">
        <w:r w:rsidR="00124294">
          <w:t xml:space="preserve">Two </w:t>
        </w:r>
        <w:r w:rsidR="009F5812">
          <w:t>Divergent</w:t>
        </w:r>
        <w:r w:rsidR="001847FA">
          <w:t xml:space="preserve"> Model Organisms</w:t>
        </w:r>
      </w:ins>
    </w:p>
    <w:p w14:paraId="575A596B" w14:textId="79226E75" w:rsidR="00510F88" w:rsidRPr="00A46FDD" w:rsidRDefault="00510F88" w:rsidP="00510F88">
      <w:pPr>
        <w:rPr>
          <w:vertAlign w:val="superscript"/>
        </w:rPr>
      </w:pPr>
      <w:r>
        <w:t>Isabelle Hatfield</w:t>
      </w:r>
      <w:r w:rsidRPr="00AF0331">
        <w:rPr>
          <w:rStyle w:val="FootnoteReference"/>
        </w:rPr>
        <w:footnoteReference w:id="2"/>
      </w:r>
      <w:r>
        <w:t>, Erin J. Stephenson</w:t>
      </w:r>
      <w:r w:rsidRPr="00510F88">
        <w:rPr>
          <w:vertAlign w:val="superscript"/>
        </w:rPr>
        <w:t>1</w:t>
      </w:r>
      <w:r w:rsidR="00A46FDD">
        <w:rPr>
          <w:vertAlign w:val="superscript"/>
        </w:rPr>
        <w:t>,</w:t>
      </w:r>
      <w:r w:rsidR="00A46FDD" w:rsidRPr="00AF0331">
        <w:rPr>
          <w:rStyle w:val="FootnoteReference"/>
        </w:rPr>
        <w:footnoteReference w:id="3"/>
      </w:r>
      <w:r w:rsidR="002003D4">
        <w:t xml:space="preserve">, </w:t>
      </w:r>
      <w:r w:rsidR="00A46FDD">
        <w:t>Erika Yates</w:t>
      </w:r>
      <w:r w:rsidR="00A46FDD">
        <w:rPr>
          <w:rStyle w:val="FootnoteReference"/>
        </w:rPr>
        <w:t>1</w:t>
      </w:r>
      <w:r w:rsidR="00A46FDD">
        <w:t xml:space="preserve">, </w:t>
      </w:r>
      <w:r w:rsidR="002003D4">
        <w:t>Kalei</w:t>
      </w:r>
      <w:r>
        <w:t>gh Fisher</w:t>
      </w:r>
      <w:r w:rsidRPr="00AF0331">
        <w:rPr>
          <w:rStyle w:val="FootnoteReference"/>
        </w:rPr>
        <w:footnoteReference w:id="4"/>
      </w:r>
      <w:r>
        <w:t xml:space="preserve">, </w:t>
      </w:r>
      <w:r w:rsidR="00A46FDD">
        <w:t>JeAnna R. Redd</w:t>
      </w:r>
      <w:r w:rsidR="00A46FDD">
        <w:rPr>
          <w:vertAlign w:val="superscript"/>
        </w:rPr>
        <w:t>1,</w:t>
      </w:r>
      <w:r w:rsidR="00A46FDD" w:rsidRPr="00AF0331">
        <w:rPr>
          <w:rStyle w:val="FootnoteReference"/>
        </w:rPr>
        <w:footnoteReference w:id="5"/>
      </w:r>
      <w:r w:rsidR="00A46FDD">
        <w:t xml:space="preserve"> , </w:t>
      </w:r>
      <w:r>
        <w:t>Binbin Lu</w:t>
      </w:r>
      <w:r>
        <w:rPr>
          <w:vertAlign w:val="superscript"/>
        </w:rPr>
        <w:t>2</w:t>
      </w:r>
      <w:r>
        <w:t>, Alan R. Saltiel</w:t>
      </w:r>
      <w:r w:rsidR="00A46FDD">
        <w:rPr>
          <w:vertAlign w:val="superscript"/>
        </w:rPr>
        <w:t>3</w:t>
      </w:r>
      <w:r w:rsidR="002021EB">
        <w:rPr>
          <w:vertAlign w:val="superscript"/>
        </w:rPr>
        <w:t>,</w:t>
      </w:r>
      <w:r w:rsidR="002021EB" w:rsidRPr="00AF0331">
        <w:rPr>
          <w:rStyle w:val="FootnoteReference"/>
        </w:rPr>
        <w:footnoteReference w:id="6"/>
      </w:r>
      <w:r w:rsidR="002021EB">
        <w:t>,</w:t>
      </w:r>
      <w:r>
        <w:t xml:space="preserve"> Lawrence T. Reiter</w:t>
      </w:r>
      <w:r w:rsidRPr="00AF0331">
        <w:rPr>
          <w:rStyle w:val="FootnoteReference"/>
        </w:rPr>
        <w:footnoteReference w:id="7"/>
      </w:r>
      <w:r w:rsidR="00A46FDD">
        <w:rPr>
          <w:vertAlign w:val="superscript"/>
        </w:rPr>
        <w:t>,2</w:t>
      </w:r>
      <w:r>
        <w:t xml:space="preserve"> and Dave Bridges</w:t>
      </w:r>
      <w:r w:rsidR="002021EB">
        <w:rPr>
          <w:rStyle w:val="FootnoteReference"/>
        </w:rPr>
        <w:t>1,</w:t>
      </w:r>
      <w:r w:rsidR="00A46FDD">
        <w:rPr>
          <w:rStyle w:val="FootnoteReference"/>
        </w:rPr>
        <w:t>2,3,4,</w:t>
      </w:r>
      <w:r w:rsidR="00A46FDD" w:rsidRPr="00AF0331">
        <w:rPr>
          <w:rStyle w:val="FootnoteReference"/>
        </w:rPr>
        <w:footnoteReference w:id="8"/>
      </w:r>
    </w:p>
    <w:p w14:paraId="40255409" w14:textId="77777777" w:rsidR="00510F88" w:rsidRDefault="00510F88" w:rsidP="00510F88"/>
    <w:p w14:paraId="7315A1E7" w14:textId="77777777" w:rsidR="002021EB" w:rsidRDefault="002021EB" w:rsidP="00510F88"/>
    <w:p w14:paraId="7C1DEEDF" w14:textId="61D50CCB" w:rsidR="002021EB" w:rsidRDefault="002021EB" w:rsidP="002021EB">
      <w:pPr>
        <w:pStyle w:val="Heading1"/>
      </w:pPr>
      <w:r>
        <w:t>Abstract</w:t>
      </w:r>
    </w:p>
    <w:p w14:paraId="0E68FF42" w14:textId="6545DCFD" w:rsidR="00BB41A8" w:rsidRPr="00BB41A8" w:rsidRDefault="00BB41A8" w:rsidP="00BB41A8">
      <w:r>
        <w:t xml:space="preserve">mTORC1 inhibition via either genetic or pharmacological inhibition extends lifespan </w:t>
      </w:r>
      <w:del w:id="5" w:author="Reiter, Larry T" w:date="2016-11-21T09:39:00Z">
        <w:r>
          <w:delText>in an evolutionarily conserved manner</w:delText>
        </w:r>
      </w:del>
      <w:del w:id="6" w:author="Dave Bridges" w:date="2018-01-04T13:50:00Z">
        <w:r>
          <w:delText>.</w:delText>
        </w:r>
      </w:del>
      <w:ins w:id="7" w:author="Reiter, Larry T" w:date="2016-11-21T09:39:00Z">
        <w:r w:rsidR="00DB6FB9">
          <w:t xml:space="preserve">in multiple </w:t>
        </w:r>
        <w:r w:rsidR="00C15923">
          <w:t>species</w:t>
        </w:r>
      </w:ins>
      <w:ins w:id="8" w:author="Reiter, Larry T" w:date="2018-01-04T13:03:00Z">
        <w:r>
          <w:t>.</w:t>
        </w:r>
      </w:ins>
      <w:del w:id="9" w:author="Reiter, Larry T" w:date="2018-01-04T13:03:00Z">
        <w:r>
          <w:delText>.</w:delText>
        </w:r>
      </w:del>
      <w:r>
        <w:t xml:space="preserve">  In this study, we activated mTORC1, specifically in the </w:t>
      </w:r>
      <w:ins w:id="10" w:author="Stephenson, Erin" w:date="2016-11-22T11:41:00Z">
        <w:r w:rsidR="00E25751">
          <w:t xml:space="preserve">striated </w:t>
        </w:r>
      </w:ins>
      <w:r>
        <w:t xml:space="preserve">muscle </w:t>
      </w:r>
      <w:del w:id="11" w:author="Reiter, Larry T" w:date="2016-11-21T09:43:00Z">
        <w:r>
          <w:delText xml:space="preserve">tissues </w:delText>
        </w:r>
      </w:del>
      <w:r>
        <w:t xml:space="preserve">of </w:t>
      </w:r>
      <w:ins w:id="12" w:author="Reiter, Larry T" w:date="2016-11-21T09:40:00Z">
        <w:r w:rsidR="001B15D7">
          <w:t>two distan</w:t>
        </w:r>
        <w:r w:rsidR="000E45D1">
          <w:t xml:space="preserve">tly related model organisms representing </w:t>
        </w:r>
        <w:r w:rsidR="00AC57F1">
          <w:t>mammals (</w:t>
        </w:r>
      </w:ins>
      <w:ins w:id="13" w:author="Reiter, Larry T" w:date="2016-11-21T09:41:00Z">
        <w:r w:rsidR="00AE1C94" w:rsidRPr="00AE1C94">
          <w:rPr>
            <w:i/>
          </w:rPr>
          <w:t>Mus muscul</w:t>
        </w:r>
        <w:r w:rsidR="00AE1C94" w:rsidRPr="00AE1C94">
          <w:rPr>
            <w:i/>
            <w:rPrChange w:id="14" w:author="Reiter, Larry T" w:date="2016-11-21T09:41:00Z">
              <w:rPr/>
            </w:rPrChange>
          </w:rPr>
          <w:t>us</w:t>
        </w:r>
      </w:ins>
      <w:ins w:id="15" w:author="Reiter, Larry T" w:date="2016-11-21T09:40:00Z">
        <w:r w:rsidR="00AC57F1">
          <w:t xml:space="preserve">) and </w:t>
        </w:r>
      </w:ins>
      <w:ins w:id="16" w:author="Reiter, Larry T" w:date="2016-11-21T09:41:00Z">
        <w:r w:rsidR="00AE1C94">
          <w:t>insects (</w:t>
        </w:r>
        <w:r w:rsidR="00AE1C94" w:rsidRPr="00AE1C94">
          <w:rPr>
            <w:i/>
            <w:rPrChange w:id="17" w:author="Reiter, Larry T" w:date="2016-11-21T09:41:00Z">
              <w:rPr/>
            </w:rPrChange>
          </w:rPr>
          <w:t>Drosophila melanogaster</w:t>
        </w:r>
        <w:r w:rsidR="00AE1C94">
          <w:t>)</w:t>
        </w:r>
      </w:ins>
      <w:del w:id="18" w:author="Reiter, Larry T" w:date="2016-11-21T09:40:00Z">
        <w:r>
          <w:delText>flies and mice</w:delText>
        </w:r>
      </w:del>
      <w:ins w:id="19" w:author="Stephenson, Erin" w:date="2016-11-22T11:42:00Z">
        <w:r w:rsidR="00DF3AFC">
          <w:t>,</w:t>
        </w:r>
      </w:ins>
      <w:ins w:id="20" w:author="Reiter, Larry T" w:date="2016-11-21T09:40:00Z">
        <w:r w:rsidR="00361591">
          <w:t>.</w:t>
        </w:r>
      </w:ins>
      <w:r>
        <w:t xml:space="preserve"> </w:t>
      </w:r>
      <w:del w:id="21" w:author="Reiter, Larry T" w:date="2016-11-21T09:43:00Z">
        <w:r>
          <w:delText>and observed</w:delText>
        </w:r>
      </w:del>
      <w:ins w:id="22" w:author="Reiter, Larry T" w:date="2016-11-21T09:43:00Z">
        <w:r w:rsidR="00AE1C94">
          <w:t>We found a significant</w:t>
        </w:r>
      </w:ins>
      <w:r>
        <w:t xml:space="preserve"> </w:t>
      </w:r>
      <w:del w:id="23" w:author="Reiter, Larry T" w:date="2016-11-21T09:43:00Z">
        <w:r>
          <w:delText xml:space="preserve">a </w:delText>
        </w:r>
      </w:del>
      <w:r>
        <w:t>reduction in lifespan in both model systems</w:t>
      </w:r>
      <w:del w:id="24" w:author="Dave Bridges" w:date="2018-01-04T13:50:00Z">
        <w:r>
          <w:delText>.</w:delText>
        </w:r>
      </w:del>
      <w:ins w:id="25" w:author="Reiter, Larry T" w:date="2016-11-21T09:44:00Z">
        <w:r w:rsidR="00773D01">
          <w:t xml:space="preserve"> indicating a critical role for the mTor pathway in lifespan conserved across species</w:t>
        </w:r>
      </w:ins>
      <w:ins w:id="26" w:author="Reiter, Larry T" w:date="2018-01-04T13:03:00Z">
        <w:r>
          <w:t>.</w:t>
        </w:r>
      </w:ins>
      <w:del w:id="27" w:author="Reiter, Larry T" w:date="2018-01-04T13:03:00Z">
        <w:r>
          <w:delText>.</w:delText>
        </w:r>
      </w:del>
      <w:r>
        <w:t xml:space="preserve">  </w:t>
      </w:r>
      <w:commentRangeStart w:id="28"/>
      <w:r>
        <w:t xml:space="preserve">We observed reduced autophagy in </w:t>
      </w:r>
      <w:ins w:id="29" w:author="Stephenson, Erin" w:date="2016-11-22T11:41:00Z">
        <w:r w:rsidR="00DF3AFC">
          <w:t xml:space="preserve">mouse skeletal </w:t>
        </w:r>
      </w:ins>
      <w:r>
        <w:t xml:space="preserve">muscle </w:t>
      </w:r>
      <w:del w:id="30" w:author="Stephenson, Erin" w:date="2016-11-22T11:41:00Z">
        <w:r>
          <w:delText>tissues</w:delText>
        </w:r>
      </w:del>
      <w:commentRangeEnd w:id="28"/>
      <w:r w:rsidR="00773D01">
        <w:rPr>
          <w:rStyle w:val="CommentReference"/>
        </w:rPr>
        <w:commentReference w:id="28"/>
      </w:r>
      <w:del w:id="31" w:author="Stephenson, Erin" w:date="2016-11-22T11:41:00Z">
        <w:r>
          <w:delText xml:space="preserve"> </w:delText>
        </w:r>
      </w:del>
      <w:r>
        <w:t>with activated mTORC1</w:t>
      </w:r>
      <w:ins w:id="32" w:author="Reiter, Larry T" w:date="2016-11-21T09:47:00Z">
        <w:r w:rsidR="00773D01">
          <w:t>.</w:t>
        </w:r>
      </w:ins>
      <w:r>
        <w:t xml:space="preserve"> </w:t>
      </w:r>
      <w:del w:id="33" w:author="Reiter, Larry T" w:date="2016-11-21T09:47:00Z">
        <w:r>
          <w:delText xml:space="preserve">and then observed that </w:delText>
        </w:r>
        <w:r w:rsidDel="00773D01">
          <w:delText>k</w:delText>
        </w:r>
      </w:del>
      <w:ins w:id="34" w:author="Reiter, Larry T" w:date="2016-11-21T09:47:00Z">
        <w:r w:rsidR="00773D01">
          <w:t>K</w:t>
        </w:r>
      </w:ins>
      <w:ins w:id="35" w:author="Reiter, Larry T" w:date="2018-01-04T13:03:00Z">
        <w:r>
          <w:t>nockdown</w:t>
        </w:r>
      </w:ins>
      <w:del w:id="36" w:author="Reiter, Larry T" w:date="2018-01-04T13:03:00Z">
        <w:r>
          <w:delText>knockdown</w:delText>
        </w:r>
      </w:del>
      <w:r>
        <w:t xml:space="preserve"> of the key autophagy gene </w:t>
      </w:r>
      <w:r w:rsidRPr="000E47C9">
        <w:rPr>
          <w:i/>
          <w:rPrChange w:id="37" w:author="Dave Bridges" w:date="2018-01-04T13:50:00Z">
            <w:rPr/>
          </w:rPrChange>
        </w:rPr>
        <w:t>Atg8a</w:t>
      </w:r>
      <w:r>
        <w:t xml:space="preserve"> in fly muscle </w:t>
      </w:r>
      <w:del w:id="38" w:author="Stephenson, Erin" w:date="2016-11-22T11:41:00Z">
        <w:r>
          <w:delText xml:space="preserve">tissue </w:delText>
        </w:r>
      </w:del>
      <w:ins w:id="39" w:author="Reiter, Larry T" w:date="2016-11-21T09:47:00Z">
        <w:r w:rsidR="00773D01">
          <w:t xml:space="preserve">also significantly </w:t>
        </w:r>
      </w:ins>
      <w:ins w:id="40" w:author="Reiter, Larry T" w:date="2018-01-04T13:03:00Z">
        <w:r>
          <w:t>reduce</w:t>
        </w:r>
      </w:ins>
      <w:ins w:id="41" w:author="Reiter, Larry T" w:date="2016-11-21T09:47:00Z">
        <w:r w:rsidR="00773D01">
          <w:t>d</w:t>
        </w:r>
      </w:ins>
      <w:del w:id="42" w:author="Reiter, Larry T" w:date="2016-11-21T09:47:00Z">
        <w:r w:rsidDel="00773D01">
          <w:delText>s</w:delText>
        </w:r>
      </w:del>
      <w:ins w:id="43" w:author="Reiter, Larry T" w:date="2018-01-04T13:03:00Z">
        <w:r>
          <w:t xml:space="preserve"> lifespan.  </w:t>
        </w:r>
      </w:ins>
      <w:ins w:id="44" w:author="Reiter, Larry T" w:date="2016-11-21T09:47:00Z">
        <w:r w:rsidR="00773D01">
          <w:t>These lifespan effects appear to be restricted to knockdown of mTor in skeletal, but not cardiac muscle in flies.</w:t>
        </w:r>
      </w:ins>
      <w:del w:id="45" w:author="Reiter, Larry T" w:date="2018-01-04T13:03:00Z">
        <w:r>
          <w:delText xml:space="preserve">reduces lifespan. </w:delText>
        </w:r>
      </w:del>
      <w:ins w:id="46" w:author="Reiter, Larry T" w:date="2016-11-21T09:47:00Z">
        <w:r>
          <w:t xml:space="preserve"> </w:t>
        </w:r>
      </w:ins>
      <w:r>
        <w:t xml:space="preserve">Together these data are consistent with a central role for mTORC1 activity in </w:t>
      </w:r>
      <w:ins w:id="47" w:author="Reiter, Larry T" w:date="2016-11-21T09:47:00Z">
        <w:r w:rsidR="00773D01">
          <w:t xml:space="preserve">skeletal </w:t>
        </w:r>
      </w:ins>
      <w:r>
        <w:t>muscle in the regulation of organismal lifespan.</w:t>
      </w:r>
    </w:p>
    <w:p w14:paraId="7DB3652B" w14:textId="6305D44B" w:rsidR="002021EB" w:rsidRDefault="002021EB" w:rsidP="002021EB">
      <w:pPr>
        <w:pStyle w:val="Heading1"/>
      </w:pPr>
      <w:r>
        <w:t>Introduction</w:t>
      </w:r>
    </w:p>
    <w:p w14:paraId="71AE1D42" w14:textId="45BC9BE6" w:rsidR="008C020D" w:rsidRDefault="008C020D" w:rsidP="008C020D">
      <w:r>
        <w:t xml:space="preserve">mTORC1 is a protein kinase which plays important roles in nutrient sensing, </w:t>
      </w:r>
      <w:del w:id="48" w:author="Stephenson, Erin" w:date="2016-11-22T11:42:00Z">
        <w:r>
          <w:delText xml:space="preserve">and </w:delText>
        </w:r>
      </w:del>
      <w:ins w:id="49" w:author="Stephenson, Erin" w:date="2016-11-22T11:42:00Z">
        <w:r w:rsidR="00DF3AFC">
          <w:t xml:space="preserve">regulating </w:t>
        </w:r>
      </w:ins>
      <w:r>
        <w:t xml:space="preserve">the downstream responses to elevated nutrient </w:t>
      </w:r>
      <w:del w:id="50" w:author="Stephenson, Erin" w:date="2016-11-22T11:43:00Z">
        <w:r>
          <w:delText>levels</w:delText>
        </w:r>
        <w:r w:rsidR="00E1298D">
          <w:fldChar w:fldCharType="begin" w:fldLock="1"/>
        </w:r>
      </w:del>
      <w:r w:rsidR="00F04BC7">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"noteIndex" : 0 }, "schema" : "https://github.com/citation-style-language/schema/raw/master/csl-citation.json" }</w:instrText>
      </w:r>
      <w:del w:id="51" w:author="Stephenson, Erin" w:date="2016-11-22T11:43:00Z">
        <w:r w:rsidR="00E1298D">
          <w:fldChar w:fldCharType="separate"/>
        </w:r>
      </w:del>
      <w:r w:rsidR="00E1298D" w:rsidRPr="00E1298D">
        <w:rPr>
          <w:noProof/>
          <w:vertAlign w:val="superscript"/>
        </w:rPr>
        <w:t>1,2</w:t>
      </w:r>
      <w:del w:id="52" w:author="Stephenson, Erin" w:date="2016-11-22T11:43:00Z">
        <w:r w:rsidR="00E1298D">
          <w:fldChar w:fldCharType="end"/>
        </w:r>
      </w:del>
      <w:ins w:id="53" w:author="Stephenson, Erin" w:date="2016-11-22T11:43:00Z">
        <w:r w:rsidR="00DF3AFC">
          <w:t>availability</w:t>
        </w:r>
        <w:r w:rsidR="00DF3AFC">
          <w:fldChar w:fldCharType="begin" w:fldLock="1"/>
        </w:r>
        <w:r w:rsidR="00DF3AFC">
          <w:instrText>ADDIN CSL_CITATION { "citationItems" : [ { "id" : "ITEM-1", "itemData" : { "DOI" : "10.1038/nature14190", "ISBN" : "1476-4687 (Electronic)\\r0028-0836 (Linking)", "ISSN" : "0028-0836", "PMID" : "25592535", "abstract" : "The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 "author" : [ { "dropping-particle" : "", "family" : "Efeyan", "given" : "Alejo", "non-dropping-particle" : "", "parse-names" : false, "suffix" : "" }, { "dropping-particle" : "", "family" : "Comb", "given" : "William C.", "non-dropping-particle" : "", "parse-names" : false, "suffix" : "" }, { "dropping-particle" : "", "family" : "Sabatini", "given" : "David M.", "non-dropping-particle" : "", "parse-names" : false, "suffix" : "" } ], "container-title" : "Nature", "id" : "ITEM-1", "issue" : "7534", "issued" : { "date-parts" : [ [ "2015", "1", "14" ] ] }, "page" : "302-310", "title" : "Nutrient-sensing mechanisms and pathways", "type" : "article-journal", "volume" : "517" }, "uris" : [ "http://www.mendeley.com/documents/?uuid=463a5157-6dcc-45cb-87c5-eba5d31b558e"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"Michael\u00a0N.",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"mendeley" : { "formattedCitation" : "&lt;sup&gt;1,2&lt;/sup&gt;", "plainTextFormattedCitation" : "1,2", "previouslyFormattedCitation" : "&lt;sup&gt;1,2&lt;/sup&gt;" }, "properties" : { "noteIndex" : 0 }, "schema" : "https://github.com/citation-style-language/schema/raw/master/csl-citation.json" }</w:instrText>
        </w:r>
        <w:r w:rsidR="00DF3AFC">
          <w:fldChar w:fldCharType="separate"/>
        </w:r>
        <w:r w:rsidR="00DF3AFC" w:rsidRPr="00E1298D">
          <w:rPr>
            <w:noProof/>
            <w:vertAlign w:val="superscript"/>
          </w:rPr>
          <w:t>1,2</w:t>
        </w:r>
        <w:r w:rsidR="00DF3AFC">
          <w:fldChar w:fldCharType="end"/>
        </w:r>
      </w:ins>
      <w:ins w:id="54" w:author="Stephenson, Erin" w:date="2018-01-04T13:50:00Z">
        <w:r w:rsidR="00E1298D">
          <w:t>.</w:t>
        </w:r>
      </w:ins>
      <w:del w:id="55" w:author="Stephenson, Erin" w:date="2018-01-04T13:50:00Z">
        <w:r w:rsidR="00E1298D">
          <w:delText>.</w:delText>
        </w:r>
      </w:del>
      <w:r w:rsidR="00E1298D">
        <w:t xml:space="preserve">  Several studies have implicated mTORC1 inhibition </w:t>
      </w:r>
      <w:ins w:id="56" w:author="Stephenson, Erin" w:date="2016-11-22T11:44:00Z">
        <w:r w:rsidR="00AD642D">
          <w:t xml:space="preserve">as a mechanism of </w:t>
        </w:r>
      </w:ins>
      <w:del w:id="57" w:author="Stephenson, Erin" w:date="2016-11-22T11:44:00Z">
        <w:r w:rsidR="00E1298D">
          <w:delText xml:space="preserve">in </w:delText>
        </w:r>
      </w:del>
      <w:r w:rsidR="00E1298D">
        <w:t>organismal lifespan</w:t>
      </w:r>
      <w:ins w:id="58" w:author="Stephenson, Erin" w:date="2018-01-04T13:50:00Z">
        <w:r w:rsidR="00E1298D">
          <w:t xml:space="preserve"> </w:t>
        </w:r>
      </w:ins>
      <w:ins w:id="59" w:author="Stephenson, Erin" w:date="2016-11-22T11:50:00Z">
        <w:r w:rsidR="009312D8">
          <w:t>extension</w:t>
        </w:r>
        <w:r w:rsidR="00E1298D">
          <w:t xml:space="preserve"> </w:t>
        </w:r>
      </w:ins>
      <w:r w:rsidR="00E1298D">
        <w:t>in yeast, worms and mammals</w:t>
      </w:r>
      <w:r w:rsidR="00F04BC7">
        <w:fldChar w:fldCharType="begin" w:fldLock="1"/>
      </w:r>
      <w:r w:rsidR="003B76F9">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"id" : "ITEM-2", "itemData" : { "DOI" : "10.1038/nature08221", "ISSN" : "1476-4687", "PMID" : "19587680", "abstract" : "Inhibition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 "author" : [ { "dropping-particle" : "", "family" : "Harrison", "given" : "David E", "non-dropping-particle" : "", "parse-names" : false, "suffix" : "" }, { "dropping-particle" : "", "family" : "Strong", "given" : "Randy", "non-dropping-particle" : "", "parse-names" : false, "suffix" : "" }, { "dropping-particle" : "", "family" : "Sharp", "given" : "Zelton Dave", "non-dropping-particle" : "", "parse-names" : false, "suffix" : "" }, { "dropping-particle" : "", "family" : "Nelson", "given" : "James F.", "non-dropping-particle" : "", "parse-names" : false, "suffix" : "" }, { "dropping-particle" : "", "family" : "Astle", "given" : "Clinton M", "non-dropping-particle" : "", "parse-names" : false, "suffix" : "" }, { "dropping-particle" : "", "family" : "Flurkey", "given" : "Kevin", "non-dropping-particle" : "", "parse-names" : false, "suffix" : "" }, { "dropping-particle" : "", "family" : "Nadon", "given" : "Nancy L", "non-dropping-particle" : "", "parse-names" : false, "suffix" : "" }, { "dropping-particle" : "", "family" : "Wilkinson", "given" : "J Erby", "non-dropping-particle" : "", "parse-names" : false, "suffix" : "" }, { "dropping-particle" : "", "family" : "Frenkel", "given" : "Krystyna", "non-dropping-particle" : "", "parse-names" : false, "suffix" : "" }, { "dropping-particle" : "", "family" : "Carter", "given" : "Christy S", "non-dropping-particle" : "", "parse-names" : false, "suffix" : "" }, { "dropping-particle" : "", "family" : "Pahor", "given" : "Marco", "non-dropping-particle" : "", "parse-names" : false, "suffix" : "" }, { "dropping-particle" : "", "family" : "Javors", "given" : "Martin\u00a0A.", "non-dropping-particle" : "", "parse-names" : false, "suffix" : "" }, { "dropping-particle" : "", "family" : "Fernandez", "given" : "Elizabeth", "non-dropping-particle" : "", "parse-names" : false, "suffix" : "" }, { "dropping-particle" : "", "family" : "Miller", "given" : "Richard a", "non-dropping-particle" : "", "parse-names" : false, "suffix" : "" } ], "container-title" : "Nature", "id" : "ITEM-2", "issue" : "7253", "issued" : { "date-parts" : [ [ "2009", "7", "16" ] ] }, "page" : "392-5", "publisher" : "Nature Publishing Group", "title" : "Rapamycin fed late in life extends lifespan in genetically heterogeneous mice.", "type" : "article-journal", "volume" : "460" }, "uris" : [ "http://www.mendeley.com/documents/?uuid=1e5c4d79-2ad7-4f31-9369-692c9617a2ad" ] }, { "id" : "ITEM-3", "itemData" : { "DOI" : "10.1016/j.cub.2004.03.059", "ISSN" : "0960-9822", "PMID" : "15186745", "abstract" : "In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 "author" : [ { "dropping-particle" : "", "family" : "Kapahi", "given" : "Pankaj", "non-dropping-particle" : "", "parse-names" : false, "suffix" : "" }, { "dropping-particle" : "", "family" : "Zid", "given" : "Brian M", "non-dropping-particle" : "", "parse-names" : false, "suffix" : "" }, { "dropping-particle" : "", "family" : "Harper", "given" : "Tony", "non-dropping-particle" : "", "parse-names" : false, "suffix" : "" }, { "dropping-particle" : "", "family" : "Koslover", "given" : "Daniel", "non-dropping-particle" : "", "parse-names" : false, "suffix" : "" }, { "dropping-particle" : "", "family" : "Sapin", "given" : "Viveca", "non-dropping-particle" : "", "parse-names" : false, "suffix" : "" }, { "dropping-particle" : "", "family" : "Benzer", "given" : "Seymour", "non-dropping-particle" : "", "parse-names" : false, "suffix" : "" } ], "container-title" : "Current Biology", "id" : "ITEM-3", "issue" : "10", "issued" : { "date-parts" : [ [ "2004", "5", "25" ] ] }, "page" : "885-90", "title" : "Regulation of lifespan in Drosophila by modulation of genes in the TOR signaling pathway.", "type" : "article-journal", "volume" : "14" }, "uris" : [ "http://www.mendeley.com/documents/?uuid=817ea978-53c4-45d4-9c30-7f80d7a48a41" ] } ], "mendeley" : { "formattedCitation" : "&lt;sup&gt;3\u20135&lt;/sup&gt;", "plainTextFormattedCitation" : "3\u20135", "previouslyFormattedCitation" : "&lt;sup&gt;3\u20135&lt;/sup&gt;" }, "properties" : { "noteIndex" : 0 }, "schema" : "https://github.com/citation-style-language/schema/raw/master/csl-citation.json" }</w:instrText>
      </w:r>
      <w:r w:rsidR="00F04BC7">
        <w:fldChar w:fldCharType="separate"/>
      </w:r>
      <w:r w:rsidR="00E558C2" w:rsidRPr="00E558C2">
        <w:rPr>
          <w:noProof/>
          <w:vertAlign w:val="superscript"/>
        </w:rPr>
        <w:t>3–5</w:t>
      </w:r>
      <w:r w:rsidR="00F04BC7">
        <w:fldChar w:fldCharType="end"/>
      </w:r>
      <w:r w:rsidR="00E558C2">
        <w:t xml:space="preserve">.  While several </w:t>
      </w:r>
      <w:del w:id="60" w:author="Stephenson, Erin" w:date="2016-11-22T11:51:00Z">
        <w:r w:rsidR="00E558C2">
          <w:delText>mechanisms</w:delText>
        </w:r>
        <w:r w:rsidR="00E558C2" w:rsidDel="002A59EC">
          <w:delText xml:space="preserve"> </w:delText>
        </w:r>
      </w:del>
      <w:ins w:id="61" w:author="Stephenson, Erin" w:date="2016-11-22T11:51:00Z">
        <w:r w:rsidR="002A59EC">
          <w:t>pathways</w:t>
        </w:r>
        <w:r w:rsidR="00E558C2">
          <w:t xml:space="preserve"> </w:t>
        </w:r>
      </w:ins>
      <w:r w:rsidR="00E558C2">
        <w:t xml:space="preserve">underlying </w:t>
      </w:r>
      <w:del w:id="62" w:author="Reiter, Larry T" w:date="2016-11-21T09:50:00Z">
        <w:r w:rsidR="00E558C2">
          <w:delText>this lifespan extension</w:delText>
        </w:r>
      </w:del>
      <w:ins w:id="63" w:author="Reiter, Larry T" w:date="2016-11-21T09:50:00Z">
        <w:r w:rsidR="00A37218">
          <w:t>extended lifespan</w:t>
        </w:r>
      </w:ins>
      <w:r w:rsidR="00E558C2">
        <w:t xml:space="preserve"> have been proposed, </w:t>
      </w:r>
      <w:r w:rsidR="003B76F9">
        <w:t xml:space="preserve">the tissue or tissues that link mTORC1 activity to extended lifespan </w:t>
      </w:r>
      <w:del w:id="64" w:author="Reiter, Larry T" w:date="2016-11-21T09:50:00Z">
        <w:r w:rsidR="003B76F9">
          <w:delText>are not well understood</w:delText>
        </w:r>
      </w:del>
      <w:ins w:id="65" w:author="Reiter, Larry T" w:date="2016-11-21T09:50:00Z">
        <w:r w:rsidR="00A37218">
          <w:t>have not been identified</w:t>
        </w:r>
      </w:ins>
      <w:r w:rsidR="00EA6FC3">
        <w:t>.</w:t>
      </w:r>
      <w:r w:rsidR="00E558C2">
        <w:t xml:space="preserve"> </w:t>
      </w:r>
    </w:p>
    <w:p w14:paraId="10BF7528" w14:textId="77777777" w:rsidR="00E558C2" w:rsidRDefault="00E558C2" w:rsidP="008C020D"/>
    <w:p w14:paraId="03C0B0D7" w14:textId="34D47167" w:rsidR="00E558C2" w:rsidRPr="008C020D" w:rsidRDefault="002A59EC" w:rsidP="008C020D">
      <w:ins w:id="66" w:author="Stephenson, Erin" w:date="2016-11-22T11:52:00Z">
        <w:r>
          <w:t>Skeletal m</w:t>
        </w:r>
      </w:ins>
      <w:del w:id="67" w:author="Stephenson, Erin" w:date="2016-11-22T11:52:00Z">
        <w:r w:rsidR="00E558C2">
          <w:delText>M</w:delText>
        </w:r>
      </w:del>
      <w:r w:rsidR="00E558C2">
        <w:t xml:space="preserve">uscle is an important potential target tissue for understanding aging, as functional </w:t>
      </w:r>
      <w:r w:rsidR="003B76F9">
        <w:t>differences in muscle strength predict lifespan in a longitudinal manner</w:t>
      </w:r>
      <w:commentRangeStart w:id="68"/>
      <w:r w:rsidR="003B76F9"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003B76F9" w:rsidRPr="00CB1C98">
        <w:fldChar w:fldCharType="separate"/>
      </w:r>
      <w:r w:rsidR="003B76F9" w:rsidRPr="003B76F9">
        <w:rPr>
          <w:noProof/>
          <w:vertAlign w:val="superscript"/>
        </w:rPr>
        <w:t>6–11</w:t>
      </w:r>
      <w:r w:rsidR="003B76F9" w:rsidRPr="00CB1C98">
        <w:fldChar w:fldCharType="end"/>
      </w:r>
      <w:commentRangeEnd w:id="68"/>
      <w:r w:rsidR="003B76F9">
        <w:rPr>
          <w:rStyle w:val="CommentReference"/>
        </w:rPr>
        <w:commentReference w:id="68"/>
      </w:r>
      <w:ins w:id="69" w:author="Reiter, Larry T" w:date="2018-01-04T13:03:00Z">
        <w:r w:rsidR="003B76F9">
          <w:t>.  Furthermore, mTORC1 regulates several important, potentially aging related processes in muscle</w:t>
        </w:r>
      </w:ins>
      <w:ins w:id="70" w:author="Stephenson, Erin" w:date="2016-11-22T11:52:00Z">
        <w:r>
          <w:t>;</w:t>
        </w:r>
      </w:ins>
      <w:ins w:id="71" w:author="Reiter, Larry T" w:date="2018-01-04T13:03:00Z">
        <w:r w:rsidR="003B76F9">
          <w:t xml:space="preserve"> including oxidative stress, the unfolded protein response, autophagy and lipid metabolism</w:t>
        </w:r>
        <w:r w:rsidR="005B4E17">
          <w:fldChar w:fldCharType="begin" w:fldLock="1"/>
        </w:r>
        <w:r w:rsidR="00EA6FC3">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 we tested the hypothesis that </w:t>
        </w:r>
        <w:commentRangeStart w:id="72"/>
        <w:r w:rsidR="00EA6FC3">
          <w:t>activation of</w:t>
        </w:r>
        <w:commentRangeEnd w:id="72"/>
        <w:r w:rsidR="006E3C82">
          <w:rPr>
            <w:rStyle w:val="CommentReference"/>
          </w:rPr>
          <w:commentReference w:id="72"/>
        </w:r>
        <w:r w:rsidR="00EA6FC3">
          <w:t xml:space="preserve"> mTORC1, specifically within </w:t>
        </w:r>
      </w:ins>
      <w:ins w:id="73" w:author="Stephenson, Erin" w:date="2016-11-22T11:52:00Z">
        <w:r>
          <w:t xml:space="preserve">striated </w:t>
        </w:r>
      </w:ins>
      <w:ins w:id="74" w:author="Reiter, Larry T" w:date="2018-01-04T13:03:00Z">
        <w:r w:rsidR="00EA6FC3">
          <w:t>muscle</w:t>
        </w:r>
      </w:ins>
      <w:ins w:id="75" w:author="Stephenson, Erin" w:date="2016-11-22T11:52:00Z">
        <w:r>
          <w:t>,</w:t>
        </w:r>
      </w:ins>
      <w:ins w:id="76" w:author="Reiter, Larry T" w:date="2018-01-04T13:03:00Z">
        <w:r w:rsidR="00EA6FC3">
          <w:t xml:space="preserve"> tissue </w:t>
        </w:r>
      </w:ins>
      <w:del w:id="77" w:author="Reiter, Larry T" w:date="2016-11-21T09:51:00Z">
        <w:r w:rsidR="00EA6FC3" w:rsidDel="006E3C82">
          <w:delText xml:space="preserve">will </w:delText>
        </w:r>
      </w:del>
      <w:ins w:id="78" w:author="Reiter, Larry T" w:date="2016-11-21T09:51:00Z">
        <w:r w:rsidR="006E3C82">
          <w:t xml:space="preserve">can </w:t>
        </w:r>
      </w:ins>
      <w:ins w:id="79" w:author="Reiter, Larry T" w:date="2018-01-04T13:03:00Z">
        <w:r w:rsidR="00EA6FC3">
          <w:t xml:space="preserve">affect organismal lifespan, in concert with </w:t>
        </w:r>
        <w:commentRangeStart w:id="80"/>
        <w:r w:rsidR="00EA6FC3">
          <w:t>impairments in muscle autophagy</w:t>
        </w:r>
        <w:commentRangeEnd w:id="80"/>
        <w:r w:rsidR="006E3C82">
          <w:rPr>
            <w:rStyle w:val="CommentReference"/>
          </w:rPr>
          <w:commentReference w:id="80"/>
        </w:r>
        <w:r w:rsidR="00EA6FC3">
          <w:t>.</w:t>
        </w:r>
      </w:ins>
      <w:ins w:id="81" w:author="Dave Bridges" w:date="2018-01-04T13:03:00Z">
        <w:r w:rsidR="003B76F9">
          <w:t>.  Furthermore, mTORC1 regulates several important, potentially aging related processes in muscle including oxidative stress, the unfolded protein response, autophagy and lipid metabolism</w:t>
        </w:r>
        <w:r w:rsidR="005B4E17">
          <w:fldChar w:fldCharType="begin" w:fldLock="1"/>
        </w:r>
        <w:r w:rsidR="009A6007">
          <w:instrText>ADDIN CSL_CITATION { "citationItems" : [ { "id" : "ITEM-1", "itemData" : { "DOI" : "10.1016/j.molcel.2007.12.023", "ISBN" : "1097-2765 (Print)", "ISSN" : "10972765", "PMID" : "18342602", "abstract" : "Mammalian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 "author" : [ { "dropping-particle" : "", "family" : "Ozcan", "given" : "Umut", "non-dropping-particle" : "", "parse-names" : false, "suffix" : "" }, { "dropping-particle" : "", "family" : "Ozcan", "given" : "Lale", "non-dropping-particle" : "", "parse-names" : false, "suffix" : "" }, { "dropping-particle" : "", "family" : "Yilmaz", "given" : "Erkan", "non-dropping-particle" : "", "parse-names" : false, "suffix" : "" }, { "dropping-particle" : "", "family" : "D\u00fcvel", "given" : "Katrin", "non-dropping-particle" : "", "parse-names" : false, "suffix" : "" }, { "dropping-particle" : "", "family" : "Sahin", "given" : "Mustafa", "non-dropping-particle" : "", "parse-names" : false, "suffix" : "" }, { "dropping-particle" : "", "family" : "Manning", "given" : "Brendan D.", "non-dropping-particle" : "", "parse-names" : false, "suffix" : "" }, { "dropping-particle" : "", "family" : "Hotamisligil", "given" : "G\u00f6khan S.", "non-dropping-particle" : "", "parse-names" : false, "suffix" : "" } ], "container-title" : "Molecular Cell", "id" : "ITEM-1", "issue" : "5", "issued" : { "date-parts" : [ [ "2008", "3" ] ] }, "page" : "541-551", "title" : "Loss of the Tuberous Sclerosis Complex Tumor Suppressors Triggers the Unfolded Protein Response to Regulate Insulin Signaling and Apoptosis", "type" : "article-journal", "volume" : "29" }, "uris" : [ "http://www.mendeley.com/documents/?uuid=9f2609ef-7341-4d95-887d-ab61acf30353"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"Michael\u00a0N.",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"http://www.mendeley.com/documents/?uuid=93d3f526-0304-492e-b185-4e03c8200d17" ] }, { "id" : "ITEM-3", "itemData" : { "DOI" : "10.1073/pnas.1000323107", "ISSN" : "1091-6490", "PMID" : "20167806", "author" : [ { "dropping-particle" : "", "family" : "Laplante", "given" : "Mathieu", "non-dropping-particle" : "", "parse-names" : false, "suffix" : "" }, { "dropping-particle" : "", "family" : "Sabatini", "given" : "David M.", "non-dropping-particle" : "", "parse-names" : false, "suffix" : "" } ], "container-title" : "Proceedings of the National Academy of Sciences of the United States of America", "id" : "ITEM-3", "issue" : "8", "issued" : { "date-parts" : [ [ "2010", "2" ] ] }, "page" : "3281-2", "title" : "mTORC1 activates SREBP-1c and uncouples lipogenesis from gluconeogenesis.", "type" : "article-journal", "volume" : "107" }, "uris" : [ "http://www.mendeley.com/documents/?uuid=2e898fef-e65a-4ede-9156-f326ec9ee236" ] } ], "mendeley" : { "formattedCitation" : "&lt;sup&gt;12\u201314&lt;/sup&gt;", "plainTextFormattedCitation" : "12\u201314", "previouslyFormattedCitation" : "&lt;sup&gt;12\u201314&lt;/sup&gt;" }, "properties" : { "noteIndex" : 0 }, "schema" : "https://github.com/citation-style-language/schema/raw/master/csl-citation.json" }</w:instrText>
        </w:r>
        <w:r w:rsidR="005B4E17">
          <w:fldChar w:fldCharType="separate"/>
        </w:r>
        <w:r w:rsidR="00EA6FC3" w:rsidRPr="00EA6FC3">
          <w:rPr>
            <w:noProof/>
            <w:vertAlign w:val="superscript"/>
          </w:rPr>
          <w:t>12–14</w:t>
        </w:r>
        <w:r w:rsidR="005B4E17">
          <w:fldChar w:fldCharType="end"/>
        </w:r>
        <w:r w:rsidR="003B76F9">
          <w:t>.</w:t>
        </w:r>
        <w:r w:rsidR="00EA6FC3">
          <w:t xml:space="preserve">  In this work</w:t>
        </w:r>
        <w:r w:rsidR="00F22320">
          <w:t>,</w:t>
        </w:r>
        <w:r w:rsidR="00EA6FC3">
          <w:t xml:space="preserve"> we tested the hypothesis that activation of mTORC1, specifically within muscle </w:t>
        </w:r>
        <w:del w:id="82" w:author="Stephenson, Erin" w:date="2016-11-22T11:52:00Z">
          <w:r w:rsidR="00EA6FC3">
            <w:delText xml:space="preserve">tissue </w:delText>
          </w:r>
        </w:del>
        <w:r w:rsidR="00EA6FC3">
          <w:t>will affect organismal lifespan</w:t>
        </w:r>
        <w:del w:id="83" w:author="Stephenson, Erin" w:date="2016-11-22T11:53:00Z">
          <w:r w:rsidR="00EA6FC3">
            <w:delText>,</w:delText>
          </w:r>
        </w:del>
        <w:r w:rsidR="00EA6FC3">
          <w:t xml:space="preserve"> in concert with impairments in muscle autophagy.</w:t>
        </w:r>
      </w:ins>
    </w:p>
    <w:p w14:paraId="663D2359" w14:textId="77777777" w:rsidR="002021EB" w:rsidRPr="002021EB" w:rsidRDefault="002021EB" w:rsidP="002021EB">
      <w:pPr>
        <w:pStyle w:val="Heading1"/>
      </w:pPr>
      <w:r w:rsidRPr="002021EB">
        <w:lastRenderedPageBreak/>
        <w:t>Methods and Materials</w:t>
      </w:r>
    </w:p>
    <w:p w14:paraId="5281E991" w14:textId="77777777" w:rsidR="002021EB" w:rsidRDefault="00832132" w:rsidP="00832132">
      <w:pPr>
        <w:pStyle w:val="Heading2"/>
      </w:pPr>
      <w:r>
        <w:t>Animal Housing and Procedures</w:t>
      </w:r>
    </w:p>
    <w:p w14:paraId="5CEA5084" w14:textId="5DE1638F" w:rsidR="00832132" w:rsidRDefault="00832132" w:rsidP="004E4FCA">
      <w:ins w:id="84" w:author="Reiter, Larry T" w:date="2018-01-04T13:03:00Z">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EA6FC3">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"&lt;sup&gt;13&lt;/sup&gt;"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commentRangeStart w:id="85"/>
        <w:r>
          <w:rPr>
            <w:i/>
          </w:rPr>
          <w:t xml:space="preserve">Ckmm-Cre </w:t>
        </w:r>
        <w:commentRangeEnd w:id="85"/>
        <w:r w:rsidR="009227DF">
          <w:rPr>
            <w:rStyle w:val="CommentReference"/>
          </w:rPr>
          <w:commentReference w:id="85"/>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EA6FC3">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"&lt;sup&gt;14&lt;/sup&gt;"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Animals were housed in a 12h light/dark cycle animal facility with ad libitum access to food (Harlan Teklad</w:t>
        </w:r>
      </w:ins>
      <w:ins w:id="86" w:author="Dave Bridges" w:date="2018-01-04T13:03:00Z">
        <w:r>
          <w:t xml:space="preserve">Floxed </w:t>
        </w:r>
        <w:r>
          <w:rPr>
            <w:i/>
          </w:rPr>
          <w:t xml:space="preserve">Tsc1 </w:t>
        </w:r>
        <w:r>
          <w:t xml:space="preserve">alleles </w:t>
        </w:r>
        <w:r w:rsidR="004E4FCA">
          <w:t>(</w:t>
        </w:r>
        <w:r w:rsidR="004E4FCA" w:rsidRPr="004E4FCA">
          <w:t>Tsc1</w:t>
        </w:r>
        <w:r w:rsidR="004E4FCA" w:rsidRPr="004E4FCA">
          <w:rPr>
            <w:i/>
            <w:vertAlign w:val="superscript"/>
          </w:rPr>
          <w:t>tm1Djk</w:t>
        </w:r>
        <w:r w:rsidR="004E4FCA" w:rsidRPr="004E4FCA">
          <w:t>/J</w:t>
        </w:r>
        <w:r w:rsidR="004E4FCA">
          <w:fldChar w:fldCharType="begin" w:fldLock="1"/>
        </w:r>
        <w:r w:rsidR="009A6007">
          <w:instrText>ADDIN CSL_CITATION { "citationItems" : [ { "id" : "ITEM-1", "itemData" : { "ISSN" : "0964-6906", "PMID" : "11875047", "abstract" : "Tuberous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 "author" : [ { "dropping-particle" : "", "family" : "Kwiatkowski", "given" : "David J.", "non-dropping-particle" : "", "parse-names" : false, "suffix" : "" }, { "dropping-particle" : "", "family" : "Zhang", "given" : "Hongbing", "non-dropping-particle" : "", "parse-names" : false, "suffix" : "" }, { "dropping-particle" : "", "family" : "Bandura", "given" : "Jennifer L", "non-dropping-particle" : "", "parse-names" : false, "suffix" : "" }, { "dropping-particle" : "", "family" : "Heiberger", "given" : "Kristina M", "non-dropping-particle" : "", "parse-names" : false, "suffix" : "" }, { "dropping-particle" : "", "family" : "Glogauer", "given" : "Michael", "non-dropping-particle" : "", "parse-names" : false, "suffix" : "" }, { "dropping-particle" : "", "family" : "el-Hashemite", "given" : "Nisreen", "non-dropping-particle" : "", "parse-names" : false, "suffix" : "" }, { "dropping-particle" : "", "family" : "Onda", "given" : "Hiroaki", "non-dropping-particle" : "", "parse-names" : false, "suffix" : "" } ], "container-title" : "Human molecular genetics", "id" : "ITEM-1", "issue" : "5", "issued" : { "date-parts" : [ [ "2002", "3", "1" ] ] }, "page" : "525-34", "title" : "A mouse model of TSC1 reveals sex-dependent lethality from liver hemangiomas, and up-regulation of p70S6 kinase activity in Tsc1 null cells.", "type" : "article-journal", "volume" : "11" }, "uris" : [ "http://www.mendeley.com/documents/?uuid=97288937-3732-4db9-b166-026482655ed6" ] } ], "mendeley" : { "formattedCitation" : "&lt;sup&gt;15&lt;/sup&gt;", "plainTextFormattedCitation" : "15", "previouslyFormattedCitation" : "&lt;sup&gt;15&lt;/sup&gt;" }, "properties" : { "noteIndex" : 0 }, "schema" : "https://github.com/citation-style-language/schema/raw/master/csl-citation.json" }</w:instrText>
        </w:r>
        <w:r w:rsidR="004E4FCA">
          <w:fldChar w:fldCharType="separate"/>
        </w:r>
        <w:r w:rsidR="00EA6FC3" w:rsidRPr="00EA6FC3">
          <w:rPr>
            <w:noProof/>
            <w:vertAlign w:val="superscript"/>
          </w:rPr>
          <w:t>15</w:t>
        </w:r>
        <w:r w:rsidR="004E4FCA">
          <w:fldChar w:fldCharType="end"/>
        </w:r>
        <w:r w:rsidR="004E4FCA">
          <w:t xml:space="preserve"> from the Jackson Laboratory) </w:t>
        </w:r>
        <w:r>
          <w:t xml:space="preserve">were crossed with </w:t>
        </w:r>
        <w:r>
          <w:rPr>
            <w:i/>
          </w:rPr>
          <w:t xml:space="preserve">Ckmm-Cre </w:t>
        </w:r>
        <w:r w:rsidR="004E4FCA">
          <w:t>driver mice (</w:t>
        </w:r>
        <w:r w:rsidR="004E4FCA" w:rsidRPr="004E4FCA">
          <w:t>FVB-Tg(</w:t>
        </w:r>
        <w:r w:rsidR="004E4FCA" w:rsidRPr="00490316">
          <w:rPr>
            <w:i/>
          </w:rPr>
          <w:t>Ckmm</w:t>
        </w:r>
        <w:r w:rsidR="00490316" w:rsidRPr="00490316">
          <w:rPr>
            <w:i/>
          </w:rPr>
          <w:t>-</w:t>
        </w:r>
        <w:r w:rsidR="004E4FCA" w:rsidRPr="00490316">
          <w:rPr>
            <w:i/>
          </w:rPr>
          <w:t>cre</w:t>
        </w:r>
        <w:r w:rsidR="004E4FCA" w:rsidRPr="004E4FCA">
          <w:t>)5Khn/J</w:t>
        </w:r>
        <w:r w:rsidR="00490316">
          <w:fldChar w:fldCharType="begin" w:fldLock="1"/>
        </w:r>
        <w:r w:rsidR="009A6007">
          <w:instrText>ADDIN CSL_CITATION { "citationItems" : [ { "id" : "ITEM-1", "itemData" : { "DOI" : "10.1016/S1097-2765(00)80155-0", "ISBN" : "1097-2765 (Print)\\r1097-2765 (Linking)", "ISSN" : "10972765", "PMID" : "9844629", "abstract" : "Skeletal muscle insulin resistance is among the earliest detectable defects in humans with type 2 diabetes mellitus. To determine the contribution of muscle insulin resistance to the metabolic phenotype of diabetes, we used the Cre-loxP system to disrupt the insulin receptor gene in mouse skeletal muscle. The muscle-specific insulin receptor knockout mice exhibit a muscle-specific &gt; 95% reduction in receptor content and early signaling events. These mice display elevated fat mass, serum triglycerides, and free fatty acids, but blood glucose, serum insulin, and glucose tolerance are normal. Thus, insulin resistance in muscle contributes to the altered fat metabolism associated with type 2 diabetes, but tissues other than muscle appear to be more involved in insulin-regulated glucose disposal than previously recognized.", "author" : [ { "dropping-particle" : "", "family" : "Br\u00fcning", "given" : "Jens\u00a0C.", "non-dropping-particle" : "", "parse-names" : false, "suffix" : "" }, { "dropping-particle" : "", "family" : "Michael", "given" : "M.Dodson D", "non-dropping-particle" : "", "parse-names" : false, "suffix" : "" }, { "dropping-particle" : "", "family" : "Winnay", "given" : "Jonathon N", "non-dropping-particle" : "", "parse-names" : false, "suffix" : "" }, { "dropping-particle" : "", "family" : "Hayashi", "given" : "Tatsuya", "non-dropping-particle" : "", "parse-names" : false, "suffix" : "" }, { "dropping-particle" : "", "family" : "H\u00f6rsch", "given" : "Dieter", "non-dropping-particle" : "", "parse-names" : false, "suffix" : "" }, { "dropping-particle" : "", "family" : "Accili", "given" : "Domenico", "non-dropping-particle" : "", "parse-names" : false, "suffix" : "" }, { "dropping-particle" : "", "family" : "Goodyear", "given" : "Laurie J", "non-dropping-particle" : "", "parse-names" : false, "suffix" : "" }, { "dropping-particle" : "", "family" : "Kahn", "given" : "C. Ronald", "non-dropping-particle" : "", "parse-names" : false, "suffix" : "" } ], "container-title" : "Molecular cell", "id" : "ITEM-1", "issue" : "5", "issued" : { "date-parts" : [ [ "1998", "11" ] ] }, "page" : "559-569", "title" : "A muscle-specific insulin receptor knockout exhibits features of the metabolic syndrome of NIDDM without altering glucose tolerance.", "type" : "article-journal", "volume" : "2" }, "uris" : [ "http://www.mendeley.com/documents/?uuid=0132ffc6-c62f-4967-9b67-3dcde097a212" ] } ], "mendeley" : { "formattedCitation" : "&lt;sup&gt;16&lt;/sup&gt;", "plainTextFormattedCitation" : "16", "previouslyFormattedCitation" : "&lt;sup&gt;16&lt;/sup&gt;" }, "properties" : { "noteIndex" : 0 }, "schema" : "https://github.com/citation-style-language/schema/raw/master/csl-citation.json" }</w:instrText>
        </w:r>
        <w:r w:rsidR="00490316">
          <w:fldChar w:fldCharType="separate"/>
        </w:r>
        <w:r w:rsidR="00EA6FC3" w:rsidRPr="00EA6FC3">
          <w:rPr>
            <w:noProof/>
            <w:vertAlign w:val="superscript"/>
          </w:rPr>
          <w:t>16</w:t>
        </w:r>
        <w:r w:rsidR="00490316">
          <w:fldChar w:fldCharType="end"/>
        </w:r>
        <w:r w:rsidR="004E4FCA">
          <w:t xml:space="preserve"> from the Jackson Laboratory) </w:t>
        </w:r>
        <w:r>
          <w:t xml:space="preserve">to generate animals that were heterozygous for the floxed allele, and either hemizygous for the </w:t>
        </w:r>
        <w:r w:rsidRPr="00490316">
          <w:rPr>
            <w:i/>
          </w:rPr>
          <w:t>Cre</w:t>
        </w:r>
        <w:r>
          <w:t xml:space="preserve"> allele or wild-type at this locus.  These mice were used to </w:t>
        </w:r>
        <w:r w:rsidR="00AF0331">
          <w:t>generate</w:t>
        </w:r>
        <w:r w:rsidR="00CC0A2D">
          <w:t xml:space="preserve"> </w:t>
        </w:r>
        <w:r w:rsidR="006A7EEF">
          <w:t>littermates</w:t>
        </w:r>
        <w:r>
          <w:t xml:space="preserve"> </w:t>
        </w:r>
        <w:r w:rsidR="004E4FCA">
          <w:t>that</w:t>
        </w:r>
        <w:r>
          <w:t xml:space="preserve"> were wild-type at both the </w:t>
        </w:r>
        <w:r w:rsidRPr="006A7EEF">
          <w:rPr>
            <w:i/>
          </w:rPr>
          <w:t>Tsc1</w:t>
        </w:r>
        <w:r>
          <w:t xml:space="preserve"> and </w:t>
        </w:r>
        <w:r w:rsidRPr="006A7EEF">
          <w:rPr>
            <w:i/>
          </w:rPr>
          <w:t>Cre</w:t>
        </w:r>
        <w:r>
          <w:t xml:space="preserve"> loci</w:t>
        </w:r>
        <w:r w:rsidR="00136D82">
          <w:t xml:space="preserve"> (wild-type)</w:t>
        </w:r>
        <w:r>
          <w:t xml:space="preserve">, homozygous at the </w:t>
        </w:r>
        <w:r w:rsidRPr="00832132">
          <w:rPr>
            <w:i/>
          </w:rPr>
          <w:t>Tsc1</w:t>
        </w:r>
        <w:r>
          <w:t xml:space="preserve"> loci (floxed only), hemizygous at the Cre loci (transgene only) or </w:t>
        </w:r>
        <w:r w:rsidRPr="00832132">
          <w:rPr>
            <w:i/>
          </w:rPr>
          <w:t>Tsc1</w:t>
        </w:r>
        <w:r>
          <w:rPr>
            <w:vertAlign w:val="superscript"/>
          </w:rPr>
          <w:t>fl/fl</w:t>
        </w:r>
        <w:r>
          <w:t xml:space="preserve">, </w:t>
        </w:r>
        <w:r w:rsidRPr="00832132">
          <w:rPr>
            <w:i/>
          </w:rPr>
          <w:t>Ckmm-Cre</w:t>
        </w:r>
        <w:r w:rsidRPr="00832132">
          <w:rPr>
            <w:vertAlign w:val="superscript"/>
          </w:rPr>
          <w:t>Tg/+</w:t>
        </w:r>
        <w:r>
          <w:t xml:space="preserve">.  </w:t>
        </w:r>
        <w:r w:rsidR="00136D82">
          <w:t xml:space="preserve">Only male mice were used in this analysis.  </w:t>
        </w:r>
        <w:r>
          <w:t xml:space="preserve">Animals were housed in a 12h light/dark cycle animal facility with ad libitum access to food (Harlan </w:t>
        </w:r>
        <w:commentRangeStart w:id="87"/>
        <w:r>
          <w:t>Teklad</w:t>
        </w:r>
      </w:ins>
      <w:commentRangeEnd w:id="87"/>
      <w:r w:rsidR="004E4FCA">
        <w:rPr>
          <w:rStyle w:val="CommentReference"/>
        </w:rPr>
        <w:commentReference w:id="87"/>
      </w:r>
      <w:r w:rsidR="004E4FCA">
        <w:t>) and water according to procedures approved by the University of Michigan University Committee on Use and Care of Animals.</w:t>
      </w:r>
      <w:r w:rsidR="00490316">
        <w:t xml:space="preserve">  </w:t>
      </w:r>
      <w:r w:rsidR="00AD0153">
        <w:t xml:space="preserve">For molecular analyses, animals at approximately 5 months were fasted overnight then sacrifice via cervical dislocation under isoflurane-induced anesthesia.  </w:t>
      </w:r>
      <w:r w:rsidR="00EA7BF1">
        <w:t>For aging experiments, a</w:t>
      </w:r>
      <w:r w:rsidR="00490316">
        <w:t xml:space="preserve">nimals were allowed to die naturally, or were euthanized at the advice of veterinary staff. </w:t>
      </w:r>
      <w:r w:rsidR="00E93522">
        <w:t xml:space="preserve">  Animals were </w:t>
      </w:r>
      <w:r w:rsidR="00AC04C1">
        <w:t>stored in formalin with their visceral cavity opened until analysis by a veterinary pathologist.</w:t>
      </w:r>
    </w:p>
    <w:p w14:paraId="241FC6ED" w14:textId="77777777" w:rsidR="00490316" w:rsidRDefault="00490316" w:rsidP="00490316">
      <w:pPr>
        <w:pStyle w:val="Heading2"/>
      </w:pPr>
      <w:r>
        <w:t>Drosophila Breeding and Maintenance</w:t>
      </w:r>
    </w:p>
    <w:p w14:paraId="2FFFA96E" w14:textId="5DF43C0E" w:rsidR="00703BEF" w:rsidRPr="00AD7FBA" w:rsidRDefault="00490316" w:rsidP="00490316">
      <w:pPr>
        <w:rPr>
          <w:rFonts w:ascii="Times New Roman" w:hAnsi="Times New Roman"/>
          <w:rPrChange w:id="88" w:author="Reiter, Larry T" w:date="2018-01-04T13:50:00Z">
            <w:rPr/>
          </w:rPrChange>
        </w:rPr>
      </w:pPr>
      <w:r>
        <w:t xml:space="preserve">Fly stocks were purchased from </w:t>
      </w:r>
      <w:r w:rsidR="00C937F0">
        <w:t xml:space="preserve">the Bloomington Stock </w:t>
      </w:r>
      <w:r>
        <w:t>C</w:t>
      </w:r>
      <w:r w:rsidR="00C937F0">
        <w:t>e</w:t>
      </w:r>
      <w:r>
        <w:t xml:space="preserve">nter </w:t>
      </w:r>
      <w:r w:rsidR="00C167B8">
        <w:t xml:space="preserve">(see Table 1) </w:t>
      </w:r>
      <w:r>
        <w:t xml:space="preserve">and maintained at </w:t>
      </w:r>
      <w:ins w:id="89" w:author="Reiter, Larry T" w:date="2018-01-04T13:03:00Z">
        <w:r>
          <w:t>25</w:t>
        </w:r>
      </w:ins>
      <w:ins w:id="90" w:author="Reiter, Larry T" w:date="2016-11-21T09:57:00Z">
        <w:r w:rsidR="00705CF1">
          <w:t xml:space="preserve"> °</w:t>
        </w:r>
      </w:ins>
      <w:ins w:id="91" w:author="Reiter, Larry T" w:date="2018-01-04T13:03:00Z">
        <w:r w:rsidRPr="00490316">
          <w:t>C</w:t>
        </w:r>
      </w:ins>
      <w:del w:id="92" w:author="Reiter, Larry T" w:date="2018-01-04T13:03:00Z">
        <w:r>
          <w:delText>25</w:delText>
        </w:r>
        <w:r w:rsidRPr="00490316">
          <w:delText>C</w:delText>
        </w:r>
      </w:del>
      <w:r>
        <w:t xml:space="preserve"> on standard corn meal food</w:t>
      </w:r>
      <w:del w:id="93" w:author="Dave Bridges" w:date="2018-01-04T13:50:00Z">
        <w:r>
          <w:delText>.</w:delText>
        </w:r>
      </w:del>
      <w:ins w:id="94" w:author="Reiter, Larry T" w:date="2016-11-21T09:56:00Z">
        <w:r w:rsidR="00B87DBF">
          <w:t xml:space="preserve"> (Bloomington</w:t>
        </w:r>
        <w:r w:rsidR="00705CF1">
          <w:t xml:space="preserve"> </w:t>
        </w:r>
      </w:ins>
      <w:ins w:id="95" w:author="Reiter, Larry T" w:date="2016-11-21T10:05:00Z">
        <w:r w:rsidR="00AD7FBA">
          <w:t xml:space="preserve">Drosophila </w:t>
        </w:r>
      </w:ins>
      <w:ins w:id="96" w:author="Reiter, Larry T" w:date="2016-11-21T09:56:00Z">
        <w:r w:rsidR="00705CF1">
          <w:t>Stock Center</w:t>
        </w:r>
        <w:r w:rsidR="00B87DBF">
          <w:t>)</w:t>
        </w:r>
      </w:ins>
      <w:ins w:id="97" w:author="Reiter, Larry T" w:date="2018-01-04T13:03:00Z">
        <w:r>
          <w:t>.</w:t>
        </w:r>
      </w:ins>
      <w:del w:id="98" w:author="Reiter, Larry T" w:date="2018-01-04T13:03:00Z">
        <w:r>
          <w:delText>.</w:delText>
        </w:r>
      </w:del>
      <w:r>
        <w:t xml:space="preserve"> </w:t>
      </w:r>
      <w:del w:id="99" w:author="Reiter, Larry T" w:date="2016-11-21T09:57:00Z">
        <w:r>
          <w:delText xml:space="preserve"> </w:delText>
        </w:r>
        <w:r w:rsidR="00703BEF">
          <w:delText>For</w:delText>
        </w:r>
        <w:r w:rsidRPr="00490316">
          <w:delText xml:space="preserve"> crosses, virgin females were collected from the GAL4 driver strains. </w:delText>
        </w:r>
      </w:del>
      <w:r w:rsidRPr="00490316">
        <w:t xml:space="preserve">Ten females </w:t>
      </w:r>
      <w:r w:rsidR="00C167B8">
        <w:t>and 3-4 m</w:t>
      </w:r>
      <w:r w:rsidRPr="00490316">
        <w:t xml:space="preserve">ales </w:t>
      </w:r>
      <w:del w:id="100" w:author="Reiter, Larry T" w:date="2016-11-21T09:57:00Z">
        <w:r w:rsidRPr="00490316">
          <w:delText xml:space="preserve">with </w:delText>
        </w:r>
      </w:del>
      <w:ins w:id="101" w:author="Reiter, Larry T" w:date="2016-11-21T09:57:00Z">
        <w:r w:rsidR="00705CF1">
          <w:t>of</w:t>
        </w:r>
        <w:r w:rsidR="00705CF1" w:rsidRPr="00490316">
          <w:t xml:space="preserve"> </w:t>
        </w:r>
      </w:ins>
      <w:r w:rsidRPr="00490316">
        <w:t xml:space="preserve">the appropriate genotype were chosen from each UAS-TRiP-shRNA </w:t>
      </w:r>
      <w:ins w:id="102" w:author="Reiter, Larry T" w:date="2016-11-21T10:01:00Z">
        <w:r w:rsidR="00AD7FBA">
          <w:t xml:space="preserve">(REF - </w:t>
        </w:r>
      </w:ins>
      <w:ins w:id="103" w:author="Reiter, Larry T" w:date="2016-11-21T10:04:00Z">
        <w:r w:rsidR="00AD7FBA" w:rsidRPr="00AD7FBA">
          <w:t>B.E.  Housden, M.  Muhar, M.  Gemberling, C.A.  Gersbach, D.  Stainier, G.  Seydoux, S.E.  Mohr, J.  Zuber, and N.  Perrimon. 2016. ?Loss-of-function genetic tools for animal models: cross-species and cross-platform differences.? Nat Rev Genet, 31 Oct, 2016</w:t>
        </w:r>
        <w:r w:rsidR="00AD7FBA">
          <w:t xml:space="preserve">) </w:t>
        </w:r>
      </w:ins>
      <w:r w:rsidRPr="00490316">
        <w:t>line</w:t>
      </w:r>
      <w:del w:id="104" w:author="Reiter, Larry T" w:date="2016-11-21T09:57:00Z">
        <w:r w:rsidRPr="00490316">
          <w:delText>s</w:delText>
        </w:r>
      </w:del>
      <w:r w:rsidRPr="00490316">
        <w:t xml:space="preserve"> as well as a </w:t>
      </w:r>
      <w:del w:id="105" w:author="Reiter, Larry T" w:date="2016-11-21T10:00:00Z">
        <w:r w:rsidRPr="00490316">
          <w:delText>UAS-</w:delText>
        </w:r>
      </w:del>
      <w:r w:rsidRPr="00490316">
        <w:t xml:space="preserve">TRiP </w:t>
      </w:r>
      <w:ins w:id="106" w:author="Reiter, Larry T" w:date="2016-11-21T10:00:00Z">
        <w:r w:rsidR="00705CF1">
          <w:t>docking</w:t>
        </w:r>
      </w:ins>
      <w:ins w:id="107" w:author="Reiter, Larry T" w:date="2016-11-21T09:58:00Z">
        <w:r w:rsidR="00705CF1">
          <w:t xml:space="preserve"> site </w:t>
        </w:r>
      </w:ins>
      <w:r w:rsidRPr="00490316">
        <w:t>control</w:t>
      </w:r>
      <w:ins w:id="108" w:author="Reiter, Larry T" w:date="2018-01-04T13:50:00Z">
        <w:r w:rsidRPr="00490316">
          <w:t xml:space="preserve"> </w:t>
        </w:r>
      </w:ins>
      <w:ins w:id="109" w:author="Reiter, Larry T" w:date="2016-11-21T10:00:00Z">
        <w:r w:rsidR="00705CF1">
          <w:t>(</w:t>
        </w:r>
        <w:r w:rsidR="00705CF1" w:rsidRPr="005E5D7B">
          <w:rPr>
            <w:rFonts w:ascii="Times New Roman" w:eastAsia="Times New Roman" w:hAnsi="Times New Roman" w:cs="Times New Roman"/>
            <w:i/>
            <w:rPrChange w:id="110" w:author="Reiter, Larry T" w:date="2016-11-21T10:01:00Z">
              <w:rPr>
                <w:rFonts w:ascii="Times New Roman" w:eastAsia="Times New Roman" w:hAnsi="Times New Roman" w:cs="Times New Roman"/>
              </w:rPr>
            </w:rPrChange>
          </w:rPr>
          <w:t>y</w:t>
        </w:r>
      </w:ins>
      <w:ins w:id="111" w:author="Reiter, Larry T" w:date="2016-11-21T10:01:00Z">
        <w:r w:rsidR="00705CF1" w:rsidRPr="005E5D7B">
          <w:rPr>
            <w:rFonts w:ascii="Times New Roman" w:eastAsia="Times New Roman" w:hAnsi="Times New Roman" w:cs="Times New Roman"/>
            <w:i/>
            <w:vertAlign w:val="superscript"/>
            <w:rPrChange w:id="112" w:author="Reiter, Larry T" w:date="2016-11-21T10:01:00Z">
              <w:rPr>
                <w:rFonts w:ascii="Times New Roman" w:eastAsia="Times New Roman" w:hAnsi="Times New Roman" w:cs="Times New Roman"/>
              </w:rPr>
            </w:rPrChange>
          </w:rPr>
          <w:t>1</w:t>
        </w:r>
      </w:ins>
      <w:ins w:id="113" w:author="Reiter, Larry T" w:date="2016-11-21T10:00:00Z">
        <w:r w:rsidR="00705CF1" w:rsidRPr="005E5D7B">
          <w:rPr>
            <w:rFonts w:ascii="Times New Roman" w:eastAsia="Times New Roman" w:hAnsi="Times New Roman" w:cs="Times New Roman"/>
            <w:i/>
            <w:rPrChange w:id="114" w:author="Reiter, Larry T" w:date="2016-11-21T10:01:00Z">
              <w:rPr>
                <w:rFonts w:ascii="Times New Roman" w:eastAsia="Times New Roman" w:hAnsi="Times New Roman" w:cs="Times New Roman"/>
              </w:rPr>
            </w:rPrChange>
          </w:rPr>
          <w:t xml:space="preserve"> v</w:t>
        </w:r>
      </w:ins>
      <w:ins w:id="115" w:author="Reiter, Larry T" w:date="2016-11-21T10:01:00Z">
        <w:r w:rsidR="00705CF1" w:rsidRPr="005E5D7B">
          <w:rPr>
            <w:rFonts w:ascii="Times New Roman" w:eastAsia="Times New Roman" w:hAnsi="Times New Roman" w:cs="Times New Roman"/>
            <w:i/>
            <w:vertAlign w:val="superscript"/>
            <w:rPrChange w:id="116" w:author="Reiter, Larry T" w:date="2016-11-21T10:01:00Z">
              <w:rPr>
                <w:rFonts w:ascii="Times New Roman" w:eastAsia="Times New Roman" w:hAnsi="Times New Roman" w:cs="Times New Roman"/>
              </w:rPr>
            </w:rPrChange>
          </w:rPr>
          <w:t>1</w:t>
        </w:r>
      </w:ins>
      <w:ins w:id="117" w:author="Reiter, Larry T" w:date="2016-11-21T10:00:00Z">
        <w:r w:rsidR="00705CF1" w:rsidRPr="00705CF1">
          <w:rPr>
            <w:rFonts w:ascii="Times New Roman" w:eastAsia="Times New Roman" w:hAnsi="Times New Roman" w:cs="Times New Roman"/>
          </w:rPr>
          <w:t>; P{y[+t7.7]=CaryP}attP2</w:t>
        </w:r>
        <w:r w:rsidR="00705CF1">
          <w:rPr>
            <w:rFonts w:ascii="Times New Roman" w:eastAsia="Times New Roman" w:hAnsi="Times New Roman" w:cs="Times New Roman"/>
          </w:rPr>
          <w:t>)</w:t>
        </w:r>
      </w:ins>
      <w:ins w:id="118" w:author="Reiter, Larry T" w:date="2016-11-21T10:05:00Z">
        <w:r w:rsidR="00AD7FBA">
          <w:rPr>
            <w:rFonts w:ascii="Times New Roman" w:hAnsi="Times New Roman"/>
            <w:rPrChange w:id="119" w:author="Dave Bridges" w:date="2018-01-04T13:50:00Z">
              <w:rPr/>
            </w:rPrChange>
          </w:rPr>
          <w:t xml:space="preserve"> </w:t>
        </w:r>
      </w:ins>
      <w:r w:rsidRPr="00490316">
        <w:t>which contains the genom</w:t>
      </w:r>
      <w:r>
        <w:t>ic insertion site but no shRNA</w:t>
      </w:r>
      <w:del w:id="120" w:author="Dave Bridges" w:date="2018-01-04T13:03:00Z">
        <w:r>
          <w:fldChar w:fldCharType="begin" w:fldLock="1"/>
        </w:r>
        <w:r w:rsidR="00EA6FC3">
          <w:del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"&lt;sup&gt;15&lt;/sup&gt;" }, "properties" : { "noteIndex" : 0 }, "schema" : "https://github.com/citation-style-language/schema/raw/master/csl-citation.json" }</w:delInstrText>
        </w:r>
        <w:r>
          <w:fldChar w:fldCharType="separate"/>
        </w:r>
        <w:r w:rsidR="00EA6FC3" w:rsidRPr="00EA6FC3">
          <w:rPr>
            <w:noProof/>
            <w:vertAlign w:val="superscript"/>
          </w:rPr>
          <w:delText>17</w:delText>
        </w:r>
        <w:r>
          <w:fldChar w:fldCharType="end"/>
        </w:r>
        <w:r w:rsidRPr="00490316">
          <w:delText xml:space="preserve"> .</w:delText>
        </w:r>
      </w:del>
      <w:ins w:id="121" w:author="Dave Bridges" w:date="2018-01-04T13:03:00Z">
        <w:r>
          <w:fldChar w:fldCharType="begin" w:fldLock="1"/>
        </w:r>
        <w:r w:rsidR="009A6007">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"formattedCitation" : "&lt;sup&gt;17&lt;/sup&gt;", "plainTextFormattedCitation" : "17", "previouslyFormattedCitation" : "&lt;sup&gt;17&lt;/sup&gt;" }, "properties" : { "noteIndex" : 0 }, "schema" : "https://github.com/citation-style-language/schema/raw/master/csl-citation.json" }</w:instrText>
        </w:r>
        <w:r>
          <w:fldChar w:fldCharType="separate"/>
        </w:r>
        <w:r w:rsidR="00EA6FC3" w:rsidRPr="00EA6FC3">
          <w:rPr>
            <w:noProof/>
            <w:vertAlign w:val="superscript"/>
          </w:rPr>
          <w:t>17</w:t>
        </w:r>
        <w:r>
          <w:fldChar w:fldCharType="end"/>
        </w:r>
        <w:r w:rsidRPr="00490316">
          <w:t xml:space="preserve"> .</w:t>
        </w:r>
      </w:ins>
      <w:r w:rsidRPr="00490316">
        <w:t xml:space="preserve"> Flies were maintained in a humi</w:t>
      </w:r>
      <w:r w:rsidR="00703BEF">
        <w:t xml:space="preserve">dified (50–60%) incubator at </w:t>
      </w:r>
      <w:ins w:id="122" w:author="Reiter, Larry T" w:date="2018-01-04T13:03:00Z">
        <w:r w:rsidR="00703BEF">
          <w:t>25</w:t>
        </w:r>
      </w:ins>
      <w:ins w:id="123" w:author="Reiter, Larry T" w:date="2016-11-21T10:05:00Z">
        <w:r w:rsidR="00AD7FBA">
          <w:t xml:space="preserve"> °</w:t>
        </w:r>
      </w:ins>
      <w:ins w:id="124" w:author="Reiter, Larry T" w:date="2018-01-04T13:03:00Z">
        <w:r w:rsidRPr="00490316">
          <w:t>C</w:t>
        </w:r>
      </w:ins>
      <w:del w:id="125" w:author="Reiter, Larry T" w:date="2018-01-04T13:03:00Z">
        <w:r w:rsidR="00703BEF">
          <w:delText>25</w:delText>
        </w:r>
        <w:r w:rsidRPr="00490316">
          <w:delText>C</w:delText>
        </w:r>
      </w:del>
      <w:r w:rsidRPr="00490316">
        <w:t xml:space="preserve">. </w:t>
      </w:r>
      <w:del w:id="126" w:author="Reiter, Larry T" w:date="2016-11-21T10:05:00Z">
        <w:r w:rsidRPr="00490316">
          <w:delText>Ten days after each cross the F1 progeny began to eclose and</w:delText>
        </w:r>
      </w:del>
      <w:ins w:id="127" w:author="Reiter, Larry T" w:date="2016-11-21T10:05:00Z">
        <w:r w:rsidR="00AD7FBA">
          <w:t>Newly eclosed</w:t>
        </w:r>
      </w:ins>
      <w:r w:rsidRPr="00490316">
        <w:t xml:space="preserve"> adults were </w:t>
      </w:r>
      <w:r w:rsidR="00C167B8">
        <w:t xml:space="preserve">separated and </w:t>
      </w:r>
      <w:r w:rsidRPr="00490316">
        <w:t xml:space="preserve">sorted according to </w:t>
      </w:r>
      <w:del w:id="128" w:author="Reiter, Larry T" w:date="2016-11-21T10:05:00Z">
        <w:r w:rsidR="00C167B8">
          <w:delText>visible markers</w:delText>
        </w:r>
      </w:del>
      <w:ins w:id="129" w:author="Reiter, Larry T" w:date="2016-11-21T10:05:00Z">
        <w:r w:rsidR="00AD7FBA">
          <w:t>genotype</w:t>
        </w:r>
      </w:ins>
      <w:r w:rsidRPr="00490316">
        <w:t xml:space="preserve"> and gender</w:t>
      </w:r>
      <w:r w:rsidR="00C167B8">
        <w:t xml:space="preserve"> </w:t>
      </w:r>
      <w:r w:rsidR="00C167B8" w:rsidRPr="00490316">
        <w:t>with 5–10 flies in each vial</w:t>
      </w:r>
      <w:r w:rsidRPr="00490316">
        <w:t xml:space="preserve">. </w:t>
      </w:r>
      <w:r w:rsidR="002003D4">
        <w:t xml:space="preserve">Flies bearing </w:t>
      </w:r>
      <w:del w:id="130" w:author="Reiter, Larry T" w:date="2016-11-21T10:06:00Z">
        <w:r w:rsidR="002003D4">
          <w:delText>the balancer markers</w:delText>
        </w:r>
      </w:del>
      <w:ins w:id="131" w:author="Reiter, Larry T" w:date="2016-11-21T10:06:00Z">
        <w:r w:rsidR="00AD7FBA">
          <w:t>balancer chromosomes, which can decrease viability,</w:t>
        </w:r>
      </w:ins>
      <w:r w:rsidR="002003D4">
        <w:t xml:space="preserve"> were discarded from the analysis. </w:t>
      </w:r>
      <w:r w:rsidR="00703BEF">
        <w:t xml:space="preserve">Flies were transferred to fresh food twice weekly </w:t>
      </w:r>
      <w:del w:id="132" w:author="Reiter, Larry T" w:date="2016-11-21T10:06:00Z">
        <w:r w:rsidR="00703BEF">
          <w:delText xml:space="preserve">with </w:delText>
        </w:r>
      </w:del>
      <w:ins w:id="133" w:author="Reiter, Larry T" w:date="2016-11-21T10:06:00Z">
        <w:r w:rsidR="00AD7FBA">
          <w:t xml:space="preserve">and </w:t>
        </w:r>
      </w:ins>
      <w:r w:rsidR="00703BEF">
        <w:t xml:space="preserve">deaths noted from each cross.  The person handling the flies was blinded to the </w:t>
      </w:r>
      <w:ins w:id="134" w:author="Reiter, Larry T" w:date="2018-01-04T13:03:00Z">
        <w:r w:rsidR="002003D4">
          <w:t>genotype</w:t>
        </w:r>
      </w:ins>
      <w:ins w:id="135" w:author="Reiter, Larry T" w:date="2016-11-21T10:07:00Z">
        <w:r w:rsidR="00977623">
          <w:t>s</w:t>
        </w:r>
      </w:ins>
      <w:del w:id="136" w:author="Reiter, Larry T" w:date="2018-01-04T13:03:00Z">
        <w:r w:rsidR="002003D4">
          <w:delText>genotype</w:delText>
        </w:r>
      </w:del>
      <w:r w:rsidR="00703BEF">
        <w:t xml:space="preserve"> of the </w:t>
      </w:r>
      <w:r w:rsidR="002003D4">
        <w:t>flies</w:t>
      </w:r>
      <w:r w:rsidR="00703BEF">
        <w:t>.</w:t>
      </w:r>
    </w:p>
    <w:p w14:paraId="7E13A5D1" w14:textId="726D2227" w:rsidR="00703BEF" w:rsidRDefault="002003D4" w:rsidP="002003D4">
      <w:pPr>
        <w:pStyle w:val="Heading2"/>
      </w:pPr>
      <w:r>
        <w:t>Western Blotting</w:t>
      </w:r>
    </w:p>
    <w:p w14:paraId="5FC416F2" w14:textId="36E8260A" w:rsidR="002003D4" w:rsidRPr="002003D4" w:rsidRDefault="002003D4" w:rsidP="002003D4">
      <w:r>
        <w:t>Muscle samples</w:t>
      </w:r>
      <w:r w:rsidR="00B756F2">
        <w:t xml:space="preserve"> from </w:t>
      </w:r>
      <w:r w:rsidR="009D18DB">
        <w:t>5 month</w:t>
      </w:r>
      <w:r w:rsidR="00B756F2">
        <w:t xml:space="preserve"> old mice</w:t>
      </w:r>
      <w:r>
        <w:t xml:space="preserve"> (20-50</w:t>
      </w:r>
      <w:r w:rsidR="00AC7513">
        <w:t xml:space="preserve"> ug</w:t>
      </w:r>
      <w:r>
        <w:t xml:space="preserve">) were lysed in 20 </w:t>
      </w:r>
      <w:del w:id="137" w:author="Reiter, Larry T" w:date="2016-11-21T10:08:00Z">
        <w:r w:rsidRPr="00CC5BBB" w:rsidDel="00CC5BBB">
          <w:rPr>
            <w:rFonts w:ascii="Symbol" w:hAnsi="Symbol"/>
            <w:rPrChange w:id="138" w:author="Reiter, Larry T" w:date="2016-11-21T10:08:00Z">
              <w:rPr/>
            </w:rPrChange>
          </w:rPr>
          <w:delText>uL</w:delText>
        </w:r>
      </w:del>
      <w:ins w:id="139" w:author="Reiter, Larry T" w:date="2016-11-21T10:08:00Z">
        <w:r w:rsidR="00CC5BBB" w:rsidRPr="00CC5BBB">
          <w:rPr>
            <w:rFonts w:ascii="Symbol" w:hAnsi="Symbol"/>
            <w:rPrChange w:id="140" w:author="Reiter, Larry T" w:date="2016-11-21T10:08:00Z">
              <w:rPr/>
            </w:rPrChange>
          </w:rPr>
          <w:t>m</w:t>
        </w:r>
        <w:r w:rsidR="00CC5BBB">
          <w:t>L</w:t>
        </w:r>
      </w:ins>
      <w:del w:id="141" w:author="Reiter, Larry T" w:date="2018-01-04T13:03:00Z">
        <w:r>
          <w:delText>uL</w:delText>
        </w:r>
      </w:del>
      <w:r>
        <w:t xml:space="preserve">/mg of </w:t>
      </w:r>
      <w:commentRangeStart w:id="142"/>
      <w:r>
        <w:t xml:space="preserve">RIPA </w:t>
      </w:r>
      <w:commentRangeEnd w:id="142"/>
      <w:r w:rsidR="00501D40">
        <w:rPr>
          <w:rStyle w:val="CommentReference"/>
        </w:rPr>
        <w:commentReference w:id="142"/>
      </w:r>
      <w:r>
        <w:t xml:space="preserve">buffer using a Qialyser (5 minutes at 30 Hz).  After centrifugation </w:t>
      </w:r>
      <w:r w:rsidR="00AC7513">
        <w:t>(15 minutes at 14</w:t>
      </w:r>
      <w:ins w:id="143" w:author="Reiter, Larry T" w:date="2016-11-21T10:08:00Z">
        <w:r w:rsidR="00CC5BBB">
          <w:t>,</w:t>
        </w:r>
      </w:ins>
      <w:del w:id="144" w:author="Reiter, Larry T" w:date="2016-11-21T10:08:00Z">
        <w:r w:rsidR="00AC7513">
          <w:delText xml:space="preserve"> </w:delText>
        </w:r>
      </w:del>
      <w:r w:rsidR="00AC7513">
        <w:t>000 RPM), lysates were boiled in a final concentration of 1X SDS-PAGE sample buffer (BioRad).  Proteins were separated on pre-cast gradient gels from BioRad and transferred to nitrocellulose membranes.  After blocking in 2% bovine serum albumin</w:t>
      </w:r>
      <w:ins w:id="145" w:author="Reiter, Larry T" w:date="2016-11-21T10:08:00Z">
        <w:r w:rsidR="00AC7513">
          <w:t xml:space="preserve"> (</w:t>
        </w:r>
        <w:r w:rsidR="001D705A">
          <w:t>overnight? 1hr?)</w:t>
        </w:r>
      </w:ins>
      <w:ins w:id="146" w:author="Reiter, Larry T" w:date="2018-01-04T13:03:00Z">
        <w:r w:rsidR="00AC7513">
          <w:t xml:space="preserve"> (</w:t>
        </w:r>
      </w:ins>
      <w:r w:rsidR="00AC7513">
        <w:t>Fisher</w:t>
      </w:r>
      <w:ins w:id="147" w:author="Reiter, Larry T" w:date="2016-11-21T09:56:00Z">
        <w:r w:rsidR="00705CF1">
          <w:t xml:space="preserve"> Scientific</w:t>
        </w:r>
      </w:ins>
      <w:r w:rsidR="00AC7513">
        <w:t xml:space="preserve">), </w:t>
      </w:r>
      <w:r w:rsidR="00DB6289">
        <w:t>blots</w:t>
      </w:r>
      <w:r w:rsidR="00AC7513">
        <w:t xml:space="preserve"> were probed </w:t>
      </w:r>
      <w:commentRangeStart w:id="148"/>
      <w:commentRangeStart w:id="149"/>
      <w:r w:rsidR="00AC7513">
        <w:t>with anti-LC3</w:t>
      </w:r>
      <w:ins w:id="150" w:author="Stephenson, Erin" w:date="2016-11-22T11:57:00Z">
        <w:r w:rsidR="00EA4D07">
          <w:t xml:space="preserve"> (Cell Signaling #12741S)</w:t>
        </w:r>
      </w:ins>
      <w:ins w:id="151" w:author="Stephenson, Erin" w:date="2018-01-04T13:50:00Z">
        <w:r w:rsidR="00AC7513">
          <w:t>,</w:t>
        </w:r>
      </w:ins>
      <w:del w:id="152" w:author="Stephenson, Erin" w:date="2018-01-04T13:50:00Z">
        <w:r w:rsidR="00AC7513">
          <w:delText>,</w:delText>
        </w:r>
      </w:del>
      <w:r w:rsidR="00AC7513">
        <w:t xml:space="preserve"> anti-pS6K</w:t>
      </w:r>
      <w:ins w:id="153" w:author="Stephenson, Erin" w:date="2016-11-22T11:58:00Z">
        <w:r w:rsidR="00EA4D07">
          <w:t xml:space="preserve"> (Cell Signaling #9206S)</w:t>
        </w:r>
      </w:ins>
      <w:ins w:id="154" w:author="Stephenson, Erin" w:date="2018-01-04T13:50:00Z">
        <w:r w:rsidR="00AC7513">
          <w:t>,</w:t>
        </w:r>
      </w:ins>
      <w:del w:id="155" w:author="Stephenson, Erin" w:date="2018-01-04T13:50:00Z">
        <w:r w:rsidR="00AC7513">
          <w:delText>,</w:delText>
        </w:r>
      </w:del>
      <w:r w:rsidR="00AC7513">
        <w:t xml:space="preserve"> total S6K</w:t>
      </w:r>
      <w:ins w:id="156" w:author="Stephenson, Erin" w:date="2016-11-22T11:58:00Z">
        <w:r w:rsidR="00EA4D07">
          <w:t xml:space="preserve"> (Cell Signaling</w:t>
        </w:r>
      </w:ins>
      <w:ins w:id="157" w:author="Stephenson, Erin" w:date="2016-11-22T12:03:00Z">
        <w:r w:rsidR="00553F89">
          <w:t xml:space="preserve"> #2708</w:t>
        </w:r>
      </w:ins>
      <w:r w:rsidR="00AC7513">
        <w:t>, anti-pS6</w:t>
      </w:r>
      <w:ins w:id="158" w:author="Stephenson, Erin" w:date="2016-11-22T11:59:00Z">
        <w:r w:rsidR="00AC7513">
          <w:t xml:space="preserve"> </w:t>
        </w:r>
        <w:r w:rsidR="00610901">
          <w:t>(Cell Signaling #2211S)</w:t>
        </w:r>
      </w:ins>
      <w:ins w:id="159" w:author="Stephenson, Erin" w:date="2018-01-04T13:50:00Z">
        <w:r w:rsidR="00AC7513">
          <w:t xml:space="preserve"> </w:t>
        </w:r>
      </w:ins>
      <w:r w:rsidR="00AC7513">
        <w:t>and anti-S6 antibodies</w:t>
      </w:r>
      <w:commentRangeEnd w:id="148"/>
      <w:commentRangeEnd w:id="149"/>
      <w:r w:rsidR="00984EF2">
        <w:rPr>
          <w:rStyle w:val="CommentReference"/>
        </w:rPr>
        <w:commentReference w:id="148"/>
      </w:r>
      <w:ins w:id="160" w:author="Stephenson, Erin" w:date="2016-11-22T11:59:00Z">
        <w:r w:rsidR="00610901">
          <w:t xml:space="preserve"> (Cell Signaling #2317S)</w:t>
        </w:r>
      </w:ins>
      <w:ins w:id="161" w:author="Stephenson, Erin" w:date="2018-01-04T13:50:00Z">
        <w:r w:rsidR="00AC7513">
          <w:t>.</w:t>
        </w:r>
      </w:ins>
      <w:ins w:id="162" w:author="Dave Bridges" w:date="2018-01-04T13:50:00Z">
        <w:r w:rsidR="00984EF2">
          <w:rPr>
            <w:rStyle w:val="CommentReference"/>
          </w:rPr>
          <w:commentReference w:id="149"/>
        </w:r>
        <w:r w:rsidR="00E86A9C">
          <w:t>.</w:t>
        </w:r>
      </w:ins>
      <w:r w:rsidR="00E86A9C">
        <w:t xml:space="preserve">  Secondary antibodies were </w:t>
      </w:r>
      <w:del w:id="163" w:author="Reiter, Larry T" w:date="2016-11-21T10:09:00Z">
        <w:r w:rsidR="00AC7513" w:rsidDel="001D705A">
          <w:delText>a</w:delText>
        </w:r>
        <w:r w:rsidR="00DB6289" w:rsidDel="001D705A">
          <w:delText>=</w:delText>
        </w:r>
      </w:del>
      <w:r w:rsidR="00DB6289">
        <w:t>A</w:t>
      </w:r>
      <w:r w:rsidR="00AC7513">
        <w:t>lexa</w:t>
      </w:r>
      <w:ins w:id="164" w:author="Reiter, Larry T" w:date="2016-11-21T10:09:00Z">
        <w:r w:rsidR="00AC7513">
          <w:t xml:space="preserve"> </w:t>
        </w:r>
      </w:ins>
      <w:ins w:id="165" w:author="Stephenson, Erin" w:date="2016-11-22T12:00:00Z">
        <w:r w:rsidR="00610901">
          <w:t>Fluor</w:t>
        </w:r>
      </w:ins>
      <w:ins w:id="166" w:author="Reiter, Larry T" w:date="2016-11-21T10:09:00Z">
        <w:r w:rsidR="001D705A">
          <w:t>Flour</w:t>
        </w:r>
      </w:ins>
      <w:ins w:id="167" w:author="Reiter, Larry T" w:date="2018-01-04T13:03:00Z">
        <w:r w:rsidR="00AC7513">
          <w:t xml:space="preserve"> </w:t>
        </w:r>
      </w:ins>
      <w:del w:id="168" w:author="Reiter, Larry T" w:date="2016-11-21T10:10:00Z">
        <w:r w:rsidR="00AC7513">
          <w:delText>680</w:delText>
        </w:r>
      </w:del>
      <w:ins w:id="169" w:author="Stephenson, Erin" w:date="2016-11-22T12:05:00Z">
        <w:r w:rsidR="009B32D9">
          <w:t xml:space="preserve"> and 790 </w:t>
        </w:r>
      </w:ins>
      <w:del w:id="170" w:author="Reiter, Larry T" w:date="2016-11-21T10:10:00Z">
        <w:r w:rsidR="00AC7513">
          <w:delText xml:space="preserve">/700 </w:delText>
        </w:r>
      </w:del>
      <w:r w:rsidR="00AC7513">
        <w:t>conjugated anti-mouse</w:t>
      </w:r>
      <w:ins w:id="171" w:author="Reiter, Larry T" w:date="2016-11-21T10:09:00Z">
        <w:r w:rsidR="00AC7513">
          <w:t xml:space="preserve"> </w:t>
        </w:r>
        <w:r w:rsidR="001D705A">
          <w:t>(680nm)</w:t>
        </w:r>
      </w:ins>
      <w:ins w:id="172" w:author="Reiter, Larry T" w:date="2018-01-04T13:03:00Z">
        <w:r w:rsidR="00AC7513">
          <w:t xml:space="preserve"> </w:t>
        </w:r>
      </w:ins>
      <w:r w:rsidR="00AC7513">
        <w:t xml:space="preserve">and anti-rabbit </w:t>
      </w:r>
      <w:ins w:id="173" w:author="Reiter, Larry T" w:date="2016-11-21T10:09:00Z">
        <w:r w:rsidR="001D705A">
          <w:t>(700nm)</w:t>
        </w:r>
      </w:ins>
      <w:r w:rsidR="00AC7513">
        <w:t>secondary antibodies</w:t>
      </w:r>
      <w:ins w:id="174" w:author="Stephenson, Erin" w:date="2016-11-22T12:05:00Z">
        <w:r w:rsidR="00DB6289">
          <w:t xml:space="preserve"> </w:t>
        </w:r>
        <w:r w:rsidR="009B32D9">
          <w:t>(respectively)</w:t>
        </w:r>
      </w:ins>
      <w:ins w:id="175" w:author="Stephenson, Erin" w:date="2018-01-04T13:50:00Z">
        <w:r w:rsidR="00DB6289">
          <w:t xml:space="preserve"> </w:t>
        </w:r>
      </w:ins>
      <w:r w:rsidR="00DB6289">
        <w:t>from Life Technologies.</w:t>
      </w:r>
      <w:r w:rsidR="00AC7513">
        <w:t xml:space="preserve"> </w:t>
      </w:r>
      <w:r w:rsidR="00DB6289">
        <w:t>Blots</w:t>
      </w:r>
      <w:r w:rsidR="00AC7513">
        <w:t xml:space="preserve"> were visualized via a LiCOR Odyssey system.  Quantification was performed using ImageStudio Lite (LiCOR).</w:t>
      </w:r>
    </w:p>
    <w:p w14:paraId="52CD405B" w14:textId="77777777" w:rsidR="00703BEF" w:rsidRDefault="00703BEF" w:rsidP="00703BEF">
      <w:pPr>
        <w:pStyle w:val="Heading2"/>
      </w:pPr>
      <w:r>
        <w:t>Statistics</w:t>
      </w:r>
    </w:p>
    <w:p w14:paraId="2E3F3883" w14:textId="215BA20F" w:rsidR="00AC7513" w:rsidRPr="00AC7513" w:rsidRDefault="00AA06CE" w:rsidP="00AC7513">
      <w:commentRangeStart w:id="176"/>
      <w:r>
        <w:t xml:space="preserve">Statistical significance was designated at </w:t>
      </w:r>
      <w:r>
        <w:rPr>
          <w:rFonts w:ascii="Symbol" w:hAnsi="Symbol"/>
        </w:rPr>
        <w:sym w:font="Symbol" w:char="F061"/>
      </w:r>
      <w:r w:rsidRPr="00742568">
        <w:rPr>
          <w:u w:val="single"/>
          <w:rPrChange w:id="177" w:author="Reiter, Larry T" w:date="2018-01-04T13:50:00Z">
            <w:rPr/>
          </w:rPrChange>
        </w:rPr>
        <w:t>&lt;</w:t>
      </w:r>
      <w:r>
        <w:t xml:space="preserve">0.05 for this study.  </w:t>
      </w:r>
      <w:r w:rsidR="00AC7513">
        <w:t>All statistical tests were performed using the R software package</w:t>
      </w:r>
      <w:del w:id="178" w:author="Dave Bridges" w:date="2018-01-04T13:03:00Z">
        <w:r w:rsidR="00AC7513">
          <w:fldChar w:fldCharType="begin" w:fldLock="1"/>
        </w:r>
        <w:r w:rsidR="00EA6FC3">
          <w:delInstrText>ADDIN CSL_CITATION { "citationItems" : [ { "id" : "ITEM-1", "itemData" : { "author" : [ { "dropping-particle" : "", "family" : "R Core Team", "given" : "", "non-dropping-particle" : "", "parse-names" : false, "suffix" : "" } ], "genre" : "manual",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"&lt;sup&gt;16&lt;/sup&gt;" }, "properties" : { "noteIndex" : 0 }, "schema" : "https://github.com/citation-style-language/schema/raw/master/csl-citation.json" }</w:delInstrText>
        </w:r>
        <w:r w:rsidR="00AC7513">
          <w:fldChar w:fldCharType="separate"/>
        </w:r>
        <w:r w:rsidR="00EA6FC3" w:rsidRPr="00EA6FC3">
          <w:rPr>
            <w:noProof/>
            <w:vertAlign w:val="superscript"/>
          </w:rPr>
          <w:delText>18</w:delText>
        </w:r>
        <w:r w:rsidR="00AC7513">
          <w:fldChar w:fldCharType="end"/>
        </w:r>
        <w:r w:rsidR="00AC7513">
          <w:delText>.</w:delText>
        </w:r>
      </w:del>
      <w:ins w:id="179" w:author="Dave Bridges" w:date="2018-01-04T13:03:00Z">
        <w:r w:rsidR="00AC7513">
          <w:fldChar w:fldCharType="begin" w:fldLock="1"/>
        </w:r>
        <w:r w:rsidR="009A6007">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"&lt;sup&gt;18&lt;/sup&gt;", "plainTextFormattedCitation" : "18", "previouslyFormattedCitation" : "&lt;sup&gt;18&lt;/sup&gt;" }, "properties" : { "noteIndex" : 0 }, "schema" : "https://github.com/citation-style-language/schema/raw/master/csl-citation.json" }</w:instrText>
        </w:r>
        <w:r w:rsidR="00AC7513">
          <w:fldChar w:fldCharType="separate"/>
        </w:r>
        <w:r w:rsidR="00EA6FC3" w:rsidRPr="00EA6FC3">
          <w:rPr>
            <w:noProof/>
            <w:vertAlign w:val="superscript"/>
          </w:rPr>
          <w:t>18</w:t>
        </w:r>
        <w:r w:rsidR="00AC7513">
          <w:fldChar w:fldCharType="end"/>
        </w:r>
        <w:r w:rsidR="00AC7513">
          <w:t>.</w:t>
        </w:r>
      </w:ins>
      <w:r w:rsidR="00AC7513">
        <w:t xml:space="preserve">  </w:t>
      </w:r>
      <w:r w:rsidR="0034064A">
        <w:t>For pairwise tests, normality was tested via Shapiro-Wilk tests, and equal variance was tested using Levene’s t</w:t>
      </w:r>
      <w:r w:rsidR="00984EF2">
        <w:t xml:space="preserve">est.  Based on these results, </w:t>
      </w:r>
      <w:r w:rsidR="0034064A">
        <w:t xml:space="preserve">either Wilcoxon </w:t>
      </w:r>
      <w:ins w:id="180" w:author="Stephenson, Erin" w:date="2016-11-22T12:06:00Z">
        <w:r w:rsidR="00282EF9">
          <w:t xml:space="preserve">Rank Sum </w:t>
        </w:r>
      </w:ins>
      <w:r w:rsidR="0034064A">
        <w:t xml:space="preserve">tests, Student’s </w:t>
      </w:r>
      <w:r w:rsidR="0034064A" w:rsidRPr="0034064A">
        <w:rPr>
          <w:i/>
        </w:rPr>
        <w:t>t</w:t>
      </w:r>
      <w:del w:id="181" w:author="Stephenson, Erin" w:date="2016-11-22T12:06:00Z">
        <w:r w:rsidR="0034064A">
          <w:delText xml:space="preserve"> </w:delText>
        </w:r>
      </w:del>
      <w:ins w:id="182" w:author="Stephenson, Erin" w:date="2016-11-22T12:06:00Z">
        <w:r w:rsidR="00282EF9">
          <w:t xml:space="preserve">- </w:t>
        </w:r>
      </w:ins>
      <w:r w:rsidR="0034064A">
        <w:t xml:space="preserve">or Welch’s </w:t>
      </w:r>
      <w:r w:rsidR="0034064A" w:rsidRPr="0034064A">
        <w:rPr>
          <w:i/>
        </w:rPr>
        <w:t>t</w:t>
      </w:r>
      <w:r w:rsidR="0034064A">
        <w:t xml:space="preserve">-tests were performed.  </w:t>
      </w:r>
      <w:r w:rsidR="006A7EEF">
        <w:t xml:space="preserve">For mouse studies, the three non-knockout genotypes (floxed allele alone, transgene alone and wild-type at both loci) were analyzed separately and then combined and labeled as “Controls” if not significantly different.  </w:t>
      </w:r>
      <w:r w:rsidR="00AC7513">
        <w:t xml:space="preserve">For survival analyses and </w:t>
      </w:r>
      <w:del w:id="183" w:author="Stephenson, Erin" w:date="2016-11-22T12:08:00Z">
        <w:r w:rsidR="00AC7513">
          <w:delText>cox</w:delText>
        </w:r>
        <w:r w:rsidR="00AC7513" w:rsidDel="00260911">
          <w:delText xml:space="preserve"> </w:delText>
        </w:r>
      </w:del>
      <w:ins w:id="184" w:author="Stephenson, Erin" w:date="2016-11-22T12:08:00Z">
        <w:r w:rsidR="00260911">
          <w:t>Cox</w:t>
        </w:r>
        <w:r w:rsidR="00AC7513">
          <w:t xml:space="preserve"> </w:t>
        </w:r>
      </w:ins>
      <w:r w:rsidR="00AC7513">
        <w:t>proportional hazard tests, the survival package was used</w:t>
      </w:r>
      <w:r w:rsidR="0034064A">
        <w:t xml:space="preserve"> (version 2.38-3)</w:t>
      </w:r>
      <w:del w:id="185" w:author="Dave Bridges" w:date="2018-01-04T13:03:00Z">
        <w:r w:rsidR="0034064A">
          <w:fldChar w:fldCharType="begin" w:fldLock="1"/>
        </w:r>
        <w:r w:rsidR="00EA6FC3">
          <w:del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"&lt;sup&gt;17,18&lt;/sup&gt;" }, "properties" : { "noteIndex" : 0 }, "schema" : "https://github.com/citation-style-language/schema/raw/master/csl-citation.json" }</w:delInstrText>
        </w:r>
        <w:r w:rsidR="0034064A">
          <w:fldChar w:fldCharType="separate"/>
        </w:r>
        <w:r w:rsidR="00EA6FC3" w:rsidRPr="00EA6FC3">
          <w:rPr>
            <w:noProof/>
            <w:vertAlign w:val="superscript"/>
          </w:rPr>
          <w:delText>19,20</w:delText>
        </w:r>
        <w:r w:rsidR="0034064A">
          <w:fldChar w:fldCharType="end"/>
        </w:r>
        <w:r w:rsidR="0034064A">
          <w:delText>.</w:delText>
        </w:r>
      </w:del>
      <w:ins w:id="186" w:author="Dave Bridges" w:date="2018-01-04T13:03:00Z">
        <w:r w:rsidR="0034064A">
          <w:fldChar w:fldCharType="begin" w:fldLock="1"/>
        </w:r>
        <w:r w:rsidR="009A6007">
          <w:instrText>ADDIN CSL_CITATION { "citationItems" : [ { "id" : "ITEM-1", "itemData" : { "DOI" : "10.1007/978-1-4757-3294-8", "ISBN" : "978-1-4419-3161-0", "author" : [ { "dropping-particle" : "", "family" : "Therneau", "given" : "Terry M.", "non-dropping-particle" : "", "parse-names" : false, "suffix" : "" }, { "dropping-particle" : "", "family" : "Grambsch", "given" : "Patricia M.", "non-dropping-particle" : "", "parse-names" : false, "suffix" : "" } ], "collection-title" : "Statistics for Biology and Health", "id" : "ITEM-1", "issued" : { "date-parts" : [ [ "2000" ] ] }, "publisher" : "Springer New York", "publisher-place" : "New York, NY", "title" : "Modeling Survival Data: Extending the Cox Model", "type" : "book" }, "uris" : [ "http://www.mendeley.com/documents/?uuid=99db4f8c-9747-4162-9113-2b3776c05f5b" ] }, { "id" : "ITEM-2", "itemData" : { "ISBN" : "0471252182", "abstract" : "survival analysis: descriptive statistics, two-sample tests, parametric accelerated failure models, Cox model. Delayed entry (truncation) allowed for all models; interval censoring for parametric models. Case-cohort designs.", "author" : [ { "dropping-particle" : "", "family" : "Therneau", "given" : "Terry", "non-dropping-particle" : "", "parse-names" : false, "suffix" : "" } ], "container-title" : "Survival", "id" : "ITEM-2", "issued" : { "date-parts" : [ [ "2012" ] ] }, "title" : "A Package for Survival Analysis in S. R package version", "type" : "article" }, "uris" : [ "http://www.mendeley.com/documents/?uuid=940d1321-21f4-4843-992d-c2a4cb00ebbd" ] } ], "mendeley" : { "formattedCitation" : "&lt;sup&gt;19,20&lt;/sup&gt;", "plainTextFormattedCitation" : "19,20", "previouslyFormattedCitation" : "&lt;sup&gt;19,20&lt;/sup&gt;" }, "properties" : { "noteIndex" : 0 }, "schema" : "https://github.com/citation-style-language/schema/raw/master/csl-citation.json" }</w:instrText>
        </w:r>
        <w:r w:rsidR="0034064A">
          <w:fldChar w:fldCharType="separate"/>
        </w:r>
        <w:r w:rsidR="00EA6FC3" w:rsidRPr="00EA6FC3">
          <w:rPr>
            <w:noProof/>
            <w:vertAlign w:val="superscript"/>
          </w:rPr>
          <w:t>19,20</w:t>
        </w:r>
        <w:r w:rsidR="0034064A">
          <w:fldChar w:fldCharType="end"/>
        </w:r>
        <w:r w:rsidR="0034064A">
          <w:t>.</w:t>
        </w:r>
      </w:ins>
      <w:r w:rsidR="0034064A">
        <w:t xml:space="preserve">  </w:t>
      </w:r>
      <w:r w:rsidR="00923401">
        <w:t>P-values were adjusted for multiple hypothesis testing by the method of Benjamini and Hochberg</w:t>
      </w:r>
      <w:del w:id="187" w:author="Dave Bridges" w:date="2018-01-04T13:03:00Z">
        <w:r w:rsidR="00923401">
          <w:fldChar w:fldCharType="begin" w:fldLock="1"/>
        </w:r>
        <w:r w:rsidR="00EA6FC3">
          <w:del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"&lt;sup&gt;19&lt;/sup&gt;" }, "properties" : { "noteIndex" : 0 }, "schema" : "https://github.com/citation-style-language/schema/raw/master/csl-citation.json" }</w:delInstrText>
        </w:r>
        <w:r w:rsidR="00923401">
          <w:fldChar w:fldCharType="separate"/>
        </w:r>
        <w:r w:rsidR="00EA6FC3" w:rsidRPr="00EA6FC3">
          <w:rPr>
            <w:noProof/>
            <w:vertAlign w:val="superscript"/>
          </w:rPr>
          <w:delText>21</w:delText>
        </w:r>
        <w:r w:rsidR="00923401">
          <w:fldChar w:fldCharType="end"/>
        </w:r>
        <w:r w:rsidR="00923401">
          <w:delText>.</w:delText>
        </w:r>
      </w:del>
      <w:ins w:id="188" w:author="Dave Bridges" w:date="2018-01-04T13:03:00Z">
        <w:r w:rsidR="00923401">
          <w:fldChar w:fldCharType="begin" w:fldLock="1"/>
        </w:r>
        <w:r w:rsidR="009A6007">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"formattedCitation" : "&lt;sup&gt;21&lt;/sup&gt;", "plainTextFormattedCitation" : "21", "previouslyFormattedCitation" : "&lt;sup&gt;21&lt;/sup&gt;" }, "properties" : { "noteIndex" : 0 }, "schema" : "https://github.com/citation-style-language/schema/raw/master/csl-citation.json" }</w:instrText>
        </w:r>
        <w:r w:rsidR="00923401">
          <w:fldChar w:fldCharType="separate"/>
        </w:r>
        <w:r w:rsidR="00EA6FC3" w:rsidRPr="00EA6FC3">
          <w:rPr>
            <w:noProof/>
            <w:vertAlign w:val="superscript"/>
          </w:rPr>
          <w:t>21</w:t>
        </w:r>
        <w:r w:rsidR="00923401">
          <w:fldChar w:fldCharType="end"/>
        </w:r>
        <w:r w:rsidR="00923401">
          <w:t>.</w:t>
        </w:r>
      </w:ins>
      <w:r w:rsidR="00923401">
        <w:t xml:space="preserve">  </w:t>
      </w:r>
      <w:r w:rsidR="00C167B8">
        <w:t xml:space="preserve">With the exception of western blotting, the experimenter was blinded to the genotypes until data were analysed.  </w:t>
      </w:r>
      <w:r w:rsidR="0034064A">
        <w:t xml:space="preserve">All raw data and reproducible code is available at </w:t>
      </w:r>
      <w:r w:rsidR="0034064A" w:rsidRPr="0034064A">
        <w:t>http://bridgeslab.github.io/DrosophilaMuscleFunction</w:t>
      </w:r>
      <w:commentRangeEnd w:id="176"/>
      <w:r w:rsidR="00C07606">
        <w:rPr>
          <w:rStyle w:val="CommentReference"/>
        </w:rPr>
        <w:commentReference w:id="176"/>
      </w:r>
    </w:p>
    <w:p w14:paraId="272ABF99" w14:textId="77777777" w:rsidR="002021EB" w:rsidRDefault="002021EB" w:rsidP="002021EB">
      <w:pPr>
        <w:pStyle w:val="Heading1"/>
      </w:pPr>
      <w:r>
        <w:t>Results</w:t>
      </w:r>
    </w:p>
    <w:p w14:paraId="2E051092" w14:textId="23B4DE69" w:rsidR="002021EB" w:rsidRDefault="00832132" w:rsidP="00832132">
      <w:pPr>
        <w:pStyle w:val="Heading2"/>
      </w:pPr>
      <w:r>
        <w:t xml:space="preserve">Deletion of </w:t>
      </w:r>
      <w:r>
        <w:rPr>
          <w:i/>
        </w:rPr>
        <w:t>Tsc1</w:t>
      </w:r>
      <w:r>
        <w:t xml:space="preserve"> in muscle tissue causes shortened lifespan</w:t>
      </w:r>
      <w:r w:rsidR="00620634">
        <w:t xml:space="preserve"> and increased autophagy</w:t>
      </w:r>
    </w:p>
    <w:p w14:paraId="2467EFB0" w14:textId="49F3FD96" w:rsidR="00620634" w:rsidRDefault="00620634" w:rsidP="00620634">
      <w:ins w:id="189" w:author="Reiter, Larry T" w:date="2018-01-04T13:03:00Z">
        <w:r>
          <w:t>To evaluate the effects of chronic mTORC1 elevation on aging in mice, we deleted the negative regulator of mTORC1, TSC1</w:t>
        </w:r>
      </w:ins>
      <w:ins w:id="190" w:author="Stephenson, Erin" w:date="2016-11-22T12:07:00Z">
        <w:r w:rsidR="00D50317">
          <w:t>,</w:t>
        </w:r>
      </w:ins>
      <w:ins w:id="191" w:author="Reiter, Larry T" w:date="2018-01-04T13:03:00Z">
        <w:r>
          <w:t xml:space="preserve"> via a floxed/Cre recombinase </w:t>
        </w:r>
        <w:r w:rsidR="00467300">
          <w:t>system.  As shown in Figure 1A</w:t>
        </w:r>
        <w:r>
          <w:t>, deletion of TSC1 causes elevations in mTORC1 activity in quadriceps from these animals</w:t>
        </w:r>
      </w:ins>
      <w:ins w:id="192" w:author="Stephenson, Erin" w:date="2016-11-22T12:07:00Z">
        <w:r w:rsidR="00D50317">
          <w:t>,</w:t>
        </w:r>
      </w:ins>
      <w:ins w:id="193" w:author="Reiter, Larry T" w:date="2018-01-04T13:03:00Z">
        <w:r>
          <w:t xml:space="preserve">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ins>
      <w:ins w:id="194" w:author="Stephenson, Erin" w:date="2016-11-22T12:07:00Z">
        <w:r w:rsidR="00D50317">
          <w:t>,</w:t>
        </w:r>
      </w:ins>
      <w:ins w:id="195" w:author="Reiter, Larry T" w:date="2018-01-04T13:03:00Z">
        <w:r w:rsidR="00AF73B4">
          <w:t xml:space="preserve"> </w:t>
        </w:r>
        <w:commentRangeStart w:id="196"/>
        <w:r w:rsidR="00AF73B4">
          <w:t>indicating reduced autophagy</w:t>
        </w:r>
        <w:commentRangeEnd w:id="196"/>
        <w:r w:rsidR="003A230E">
          <w:rPr>
            <w:rStyle w:val="CommentReference"/>
          </w:rPr>
          <w:commentReference w:id="196"/>
        </w:r>
        <w:r w:rsidR="00AF73B4">
          <w:t>.  This is</w:t>
        </w:r>
        <w:r>
          <w:t xml:space="preserve"> consistent with previous reports using a different Cre line</w:t>
        </w:r>
        <w:r>
          <w:fldChar w:fldCharType="begin" w:fldLock="1"/>
        </w:r>
        <w:r w:rsidR="00EA6FC3">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"&lt;sup&gt;20&lt;/sup&gt;"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ins>
      <w:ins w:id="197" w:author="Dave Bridges" w:date="2018-01-04T13:03:00Z">
        <w:r>
          <w:t xml:space="preserve">To evaluate the effects of chronic mTORC1 elevation on aging in mice, we deleted the negative regulator of mTORC1, TSC1 via a floxed/Cre recombinase </w:t>
        </w:r>
        <w:r w:rsidR="00467300">
          <w:t>system.  As shown in Figure 1A</w:t>
        </w:r>
        <w:r>
          <w:t>, deletion of TSC1 causes elevations in mTORC1 activity in quadriceps from these animals as determined by increased phosphorylation of the mTORC1 targets S6K and S6.  To evaluate the effects of mTORC1 activation on autophagy in skeletal muscle, we evaluated the levels of LC3-I and II by western blo</w:t>
        </w:r>
        <w:r w:rsidR="00AF73B4">
          <w:t>tting.  As shown in Figures 1A-B</w:t>
        </w:r>
        <w:r>
          <w:t xml:space="preserve">, the LC3-II/I ratio is much lower in </w:t>
        </w:r>
        <w:r w:rsidRPr="00620634">
          <w:rPr>
            <w:i/>
          </w:rPr>
          <w:t>Tsc1</w:t>
        </w:r>
        <w:r>
          <w:t xml:space="preserve"> knockout quadriceps</w:t>
        </w:r>
        <w:r w:rsidR="00AF73B4">
          <w:t xml:space="preserve"> indicating reduced autophagy.  This is</w:t>
        </w:r>
        <w:r>
          <w:t xml:space="preserve"> consistent with previous reports using a different Cre line</w:t>
        </w:r>
        <w:r>
          <w:fldChar w:fldCharType="begin" w:fldLock="1"/>
        </w:r>
        <w:r w:rsidR="009A6007">
          <w:instrText>ADDIN CSL_CITATION { "citationItems" : [ { "id" : "ITEM-1", "itemData" : { "DOI" : "10.1016/j.cmet.2013.03.015", "ISBN" : "1932-7420 (Electronic)\\r1550-4131 (Linking)", "ISSN" : "15504131", "PMID" : "23602450", "abstract" : "Autophagy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 "author" : [ { "dropping-particle" : "", "family" : "Castets", "given" : "Perrine", "non-dropping-particle" : "", "parse-names" : false, "suffix" : "" }, { "dropping-particle" : "", "family" : "Lin", "given" : "Shuo", "non-dropping-particle" : "", "parse-names" : false, "suffix" : "" }, { "dropping-particle" : "", "family" : "Rion", "given" : "Nathalie", "non-dropping-particle" : "", "parse-names" : false, "suffix" : "" }, { "dropping-particle" : "", "family" : "Fulvio", "given" : "Sabrina", "non-dropping-particle" : "Di", "parse-names" : false, "suffix" : "" }, { "dropping-particle" : "", "family" : "Romanino", "given" : "Klaas", "non-dropping-particle" : "", "parse-names" : false, "suffix" : "" }, { "dropping-particle" : "", "family" : "Guridi", "given" : "Maitea", "non-dropping-particle" : "", "parse-names" : false, "suffix" : "" }, { "dropping-particle" : "", "family" : "Frank", "given" : "Stephan", "non-dropping-particle" : "", "parse-names" : false, "suffix" : "" }, { "dropping-particle" : "", "family" : "Tintignac", "given" : "Lionel\u00a0A. A.", "non-dropping-particle" : "", "parse-names" : false, "suffix" : "" }, { "dropping-particle" : "", "family" : "Sinnreich", "given" : "Michael", "non-dropping-particle" : "", "parse-names" : false, "suffix" : "" }, { "dropping-particle" : "", "family" : "R\u00fcegg", "given" : "Markus A.", "non-dropping-particle" : "", "parse-names" : false, "suffix" : "" }, { "dropping-particle" : "", "family" : "Di\u00a0Fulvio", "given" : "Sabrina", "non-dropping-particle" : "", "parse-names" : false, "suffix" : "" }, { "dropping-particle" : "", "family" : "R??egg", "given" : "Markus A.", "non-dropping-particle" : "", "parse-names" : false, "suffix" : "" } ], "container-title" : "Cell metabolism", "id" : "ITEM-1", "issue" : "5", "issued" : { "date-parts" : [ [ "2013", "4", "7" ] ] }, "note" : "From Duplicate 2 (Sustained activation of mTORC1 in skeletal muscle inhibits constitutive and starvation-induced autophagy and causes a severe, late-onset myopathy. - Castets, Perrine; Lin, Shuo; Rion, Nathalie; Di Fulvio, Sabrina; Romanino, Klaas; Guridi, Maitea; Frank, Stephan; Tintignac, Lionel\u00a0A. a; Sinnreich, Michael; R\u00fcegg, Markus\u00a0A.; Di\u00a0Fulvio, Sabrina)\n\nFrom Duplicate 1 ( Sustained Activation of mTORC1 in Skeletal Muscle Inhibits Constitutive and Starvation-Induced Autophagy and Causes a Severe, Late-Onset Myopathy - Castets, Perrine; Lin, Shuo; Rion, Nathalie; Di\u00a0Fulvio, Sabrina; Romanino, Klaas; Guridi, Maitea; Frank, Stephan; Tintignac, Lionel\u00a0A.; Sinnreich, Michael; R\u00fcegg, Markus\u00a0A. )\n", "page" : "731-44", "title" : "Sustained activation of mTORC1 in skeletal muscle inhibits constitutive and starvation-induced autophagy and causes a severe, late-onset myopathy.", "type" : "article-journal", "volume" : "17" }, "uris" : [ "http://www.mendeley.com/documents/?uuid=d6bd3ee3-7d0c-41bb-b9bc-8951aa8e9090" ] } ], "mendeley" : { "formattedCitation" : "&lt;sup&gt;22&lt;/sup&gt;", "plainTextFormattedCitation" : "22", "previouslyFormattedCitation" : "&lt;sup&gt;22&lt;/sup&gt;" }, "properties" : { "noteIndex" : 0 }, "schema" : "https://github.com/citation-style-language/schema/raw/master/csl-citation.json" }</w:instrText>
        </w:r>
        <w:r>
          <w:fldChar w:fldCharType="separate"/>
        </w:r>
        <w:r w:rsidR="00EA6FC3" w:rsidRPr="00EA6FC3">
          <w:rPr>
            <w:noProof/>
            <w:vertAlign w:val="superscript"/>
          </w:rPr>
          <w:t>22</w:t>
        </w:r>
        <w:r>
          <w:fldChar w:fldCharType="end"/>
        </w:r>
        <w:r>
          <w:t>.</w:t>
        </w:r>
      </w:ins>
    </w:p>
    <w:p w14:paraId="23BD8776" w14:textId="77777777" w:rsidR="00620634" w:rsidRDefault="00620634" w:rsidP="00620634"/>
    <w:p w14:paraId="2FF27A92" w14:textId="21BF7B3E" w:rsidR="00620634" w:rsidRPr="001341E2" w:rsidRDefault="00620634" w:rsidP="00620634">
      <w:r>
        <w:t>We next observed these animals without manipulation as they aged.  We observed increased signs of aging</w:t>
      </w:r>
      <w:ins w:id="198" w:author="Stephenson, Erin" w:date="2016-11-22T12:07:00Z">
        <w:r w:rsidR="00260911">
          <w:t>,</w:t>
        </w:r>
      </w:ins>
      <w:r>
        <w:t xml:space="preserve"> including hunched and scruffy appearances at an earlier age in the knockout animals but not any of the control littermates.</w:t>
      </w:r>
      <w:r w:rsidR="00167EA6">
        <w:t xml:space="preserve">  As shown in Figure 1C</w:t>
      </w:r>
      <w:r w:rsidR="006A7EEF">
        <w:t xml:space="preserve">, muscle-specific </w:t>
      </w:r>
      <w:r w:rsidR="006A7EEF">
        <w:rPr>
          <w:i/>
        </w:rPr>
        <w:t>Tsc1</w:t>
      </w:r>
      <w:r w:rsidR="006A7EEF">
        <w:t xml:space="preserve"> knockout mice died </w:t>
      </w:r>
      <w:r w:rsidR="00A4361E">
        <w:t>of natural causes at a higher rate.  Based on a Cox-proportional hazard model the hazard ratio was 4.17 compared to non-knockout littermates (p=2.0 x 10</w:t>
      </w:r>
      <w:r w:rsidR="00CC0A2D">
        <w:rPr>
          <w:vertAlign w:val="superscript"/>
        </w:rPr>
        <w:t>-5</w:t>
      </w:r>
      <w:r w:rsidR="00CC0A2D">
        <w:t>).</w:t>
      </w:r>
      <w:r w:rsidR="00167EA6">
        <w:t xml:space="preserve">  </w:t>
      </w:r>
      <w:r w:rsidR="001341E2">
        <w:t xml:space="preserve">To test whether the presence of the Cre or floxed </w:t>
      </w:r>
      <w:r w:rsidR="001341E2">
        <w:rPr>
          <w:i/>
        </w:rPr>
        <w:t>Tsc1</w:t>
      </w:r>
      <w:r w:rsidR="001341E2">
        <w:t xml:space="preserve"> allele alone mediated this effect, we evaluated each of these strains separately.  As shown in Figure 1D, all three non-knockout control strains had similar death rates</w:t>
      </w:r>
      <w:r w:rsidR="00A63434">
        <w:t xml:space="preserve"> (p=0.7</w:t>
      </w:r>
      <w:r w:rsidR="0001215A">
        <w:t>7)</w:t>
      </w:r>
      <w:r w:rsidR="001341E2">
        <w:t xml:space="preserve">. </w:t>
      </w:r>
    </w:p>
    <w:p w14:paraId="369ACA08" w14:textId="77777777" w:rsidR="004744D9" w:rsidRDefault="004744D9" w:rsidP="00620634"/>
    <w:p w14:paraId="6B4574BD" w14:textId="31E08F99" w:rsidR="004744D9" w:rsidRPr="004744D9" w:rsidRDefault="007A5FBA" w:rsidP="00620634">
      <w:r>
        <w:t xml:space="preserve">A subset of mice were stored in formalin and sent for veterinary pathology, but no consistent cause of death was identified. </w:t>
      </w:r>
      <w:r w:rsidRPr="007A5FBA">
        <w:t>In animals with histologic evidence of lesions, the predominant process was neoplasia, and the specific etiology was lymphoma/lymphosarcoma affecting multiple organs</w:t>
      </w:r>
      <w:r>
        <w:t xml:space="preserve">, though this was </w:t>
      </w:r>
      <w:r w:rsidR="003675EC">
        <w:t xml:space="preserve">only </w:t>
      </w:r>
      <w:r>
        <w:t xml:space="preserve">true for wild-type </w:t>
      </w:r>
      <w:r w:rsidR="003675EC">
        <w:t xml:space="preserve">(two out of four) but not </w:t>
      </w:r>
      <w:r>
        <w:t>knockout animals</w:t>
      </w:r>
      <w:r w:rsidR="003675EC">
        <w:t xml:space="preserve"> (none out of three).</w:t>
      </w:r>
      <w:r w:rsidR="003675EC" w:rsidRPr="003675EC">
        <w:t xml:space="preserve"> </w:t>
      </w:r>
      <w:r w:rsidR="003675EC">
        <w:t>T</w:t>
      </w:r>
      <w:r w:rsidR="003675EC" w:rsidRPr="007A5FBA">
        <w:t xml:space="preserve">he lack of a specific diagnosis does not necessarily confirm the lack of lesions in examined animals; rather, autolysis </w:t>
      </w:r>
      <w:r w:rsidR="003675EC">
        <w:t xml:space="preserve">and the small number of animals evaluated </w:t>
      </w:r>
      <w:r w:rsidR="003675EC" w:rsidRPr="007A5FBA">
        <w:t>may have resulted in loss of identifiable processes or tissues in which an etiology was present in-life.</w:t>
      </w:r>
    </w:p>
    <w:p w14:paraId="4DE5645D" w14:textId="77777777" w:rsidR="00941925" w:rsidRDefault="00941925" w:rsidP="00620634"/>
    <w:p w14:paraId="744825B7" w14:textId="028B584F" w:rsidR="00941925" w:rsidRDefault="00941925" w:rsidP="00941925">
      <w:pPr>
        <w:pStyle w:val="Heading2"/>
      </w:pPr>
      <w:r>
        <w:t xml:space="preserve">Knockdown of </w:t>
      </w:r>
      <w:r>
        <w:rPr>
          <w:i/>
        </w:rPr>
        <w:t>Tsc1</w:t>
      </w:r>
      <w:r>
        <w:t xml:space="preserve"> in drosophila muscle tissue reduces lifespan</w:t>
      </w:r>
    </w:p>
    <w:p w14:paraId="41D2655E" w14:textId="1261A219" w:rsidR="00941925" w:rsidRDefault="00941925" w:rsidP="00620634">
      <w:del w:id="199" w:author="Reiter, Larry T" w:date="2016-11-21T10:14:00Z">
        <w:r w:rsidDel="003A230E">
          <w:delText>Our previous studies</w:delText>
        </w:r>
      </w:del>
      <w:ins w:id="200" w:author="Stephenson, Erin" w:date="2018-01-04T13:50:00Z">
        <w:r>
          <w:t xml:space="preserve"> ha</w:t>
        </w:r>
      </w:ins>
      <w:ins w:id="201" w:author="Stephenson, Erin" w:date="2016-11-22T12:09:00Z">
        <w:r w:rsidR="00E77750">
          <w:t>ve</w:t>
        </w:r>
      </w:ins>
      <w:del w:id="202" w:author="Stephenson, Erin" w:date="2016-11-22T12:09:00Z">
        <w:r w:rsidDel="00E77750">
          <w:delText>d</w:delText>
        </w:r>
      </w:del>
      <w:ins w:id="203" w:author="Stephenson, Erin" w:date="2018-01-04T13:50:00Z">
        <w:r>
          <w:t xml:space="preserve"> shown</w:t>
        </w:r>
      </w:ins>
      <w:ins w:id="204" w:author="Reiter, Larry T" w:date="2016-11-21T10:14:00Z">
        <w:r w:rsidR="003A230E">
          <w:t>In a previous study we</w:t>
        </w:r>
      </w:ins>
      <w:ins w:id="205" w:author="Reiter, Larry T" w:date="2018-01-04T13:03:00Z">
        <w:r>
          <w:t xml:space="preserve"> </w:t>
        </w:r>
      </w:ins>
      <w:del w:id="206" w:author="Reiter, Larry T" w:date="2016-11-21T10:14:00Z">
        <w:r w:rsidDel="003A230E">
          <w:delText>had shown</w:delText>
        </w:r>
      </w:del>
      <w:ins w:id="207" w:author="Reiter, Larry T" w:date="2016-11-21T10:14:00Z">
        <w:r w:rsidR="003A230E">
          <w:t>showed</w:t>
        </w:r>
      </w:ins>
      <w:ins w:id="208" w:author="Reiter, Larry T" w:date="2018-01-04T13:03:00Z">
        <w:r>
          <w:t xml:space="preserve"> that knockdown of the obligate mTORC1 component Raptor in fly muscles causes early lethality and muscle weakness, but that </w:t>
        </w:r>
        <w:r>
          <w:rPr>
            <w:i/>
          </w:rPr>
          <w:t>Tsc1</w:t>
        </w:r>
        <w:r>
          <w:t xml:space="preserve"> knockdown </w:t>
        </w:r>
      </w:ins>
      <w:del w:id="209" w:author="Reiter, Larry T" w:date="2016-11-21T10:14:00Z">
        <w:r w:rsidDel="003A230E">
          <w:delText xml:space="preserve">resulted </w:delText>
        </w:r>
      </w:del>
      <w:ins w:id="210" w:author="Stephenson, Erin" w:date="2016-11-22T12:09:00Z">
        <w:r w:rsidR="00E77750">
          <w:t xml:space="preserve">results </w:t>
        </w:r>
      </w:ins>
      <w:ins w:id="211" w:author="Reiter, Larry T" w:date="2016-11-21T10:14:00Z">
        <w:r w:rsidR="003A230E">
          <w:t>produced</w:t>
        </w:r>
      </w:ins>
      <w:del w:id="212" w:author="Reiter, Larry T" w:date="2016-11-21T10:14:00Z">
        <w:r w:rsidDel="003A230E">
          <w:delText>in</w:delText>
        </w:r>
      </w:del>
      <w:ins w:id="213" w:author="Reiter, Larry T" w:date="2018-01-04T13:03:00Z">
        <w:r>
          <w:t xml:space="preserve"> viable adult flies</w:t>
        </w:r>
        <w:r w:rsidR="00442B86">
          <w:fldChar w:fldCharType="begin" w:fldLock="1"/>
        </w:r>
        <w:r w:rsidR="00EA6FC3">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"&lt;sup&gt;21&lt;/sup&gt;"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 xml:space="preserve">st whether </w:t>
        </w:r>
        <w:commentRangeStart w:id="214"/>
        <w:r w:rsidR="00442B86">
          <w:t>gain of function</w:t>
        </w:r>
        <w:commentRangeEnd w:id="214"/>
        <w:r w:rsidR="003A230E">
          <w:rPr>
            <w:rStyle w:val="CommentReference"/>
          </w:rPr>
          <w:commentReference w:id="214"/>
        </w:r>
        <w:r w:rsidR="00442B86">
          <w:t xml:space="preserve"> of d</w:t>
        </w:r>
        <w:r>
          <w:t xml:space="preserve">TORC1 decreases lifespan in flies, we used the </w:t>
        </w:r>
      </w:ins>
      <w:del w:id="215" w:author="Reiter, Larry T" w:date="2016-11-21T10:17:00Z">
        <w:r w:rsidDel="00F317EA">
          <w:delText>UAS-shRNA/GAL4</w:delText>
        </w:r>
      </w:del>
      <w:ins w:id="216" w:author="Reiter, Larry T" w:date="2016-11-21T10:17:00Z">
        <w:r w:rsidR="00F317EA">
          <w:t>GAL4/UAS</w:t>
        </w:r>
      </w:ins>
      <w:ins w:id="217" w:author="Reiter, Larry T" w:date="2018-01-04T13:03:00Z">
        <w:r>
          <w:t xml:space="preserve"> system </w:t>
        </w:r>
      </w:ins>
      <w:ins w:id="218" w:author="Reiter, Larry T" w:date="2016-11-21T10:17:00Z">
        <w:r w:rsidR="00F317EA">
          <w:t xml:space="preserve">(REF – Duffy) </w:t>
        </w:r>
      </w:ins>
      <w:ins w:id="219" w:author="Reiter, Larry T" w:date="2018-01-04T13:03:00Z">
        <w:r>
          <w:t>to knock</w:t>
        </w:r>
        <w:r w:rsidR="002D3F0E">
          <w:t xml:space="preserve"> </w:t>
        </w:r>
        <w:r>
          <w:t xml:space="preserve">down </w:t>
        </w:r>
        <w:r>
          <w:rPr>
            <w:i/>
          </w:rPr>
          <w:t>Tsc1</w:t>
        </w:r>
        <w:r>
          <w:t xml:space="preserve"> in fly muscles</w:t>
        </w:r>
      </w:ins>
      <w:del w:id="220" w:author="Dave Bridges" w:date="2018-01-04T13:50:00Z">
        <w:r>
          <w:delText>.</w:delText>
        </w:r>
      </w:del>
      <w:ins w:id="221" w:author="Reiter, Larry T" w:date="2016-11-21T10:17:00Z">
        <w:r w:rsidR="0044542E">
          <w:t xml:space="preserve"> with two different shRNA</w:t>
        </w:r>
        <w:r w:rsidR="00F317EA">
          <w:t xml:space="preserve"> constructs from the Harvard TRiP collection (REF)</w:t>
        </w:r>
      </w:ins>
      <w:ins w:id="222" w:author="Reiter, Larry T" w:date="2018-01-04T13:03:00Z">
        <w:r>
          <w:t xml:space="preserve">.  These knockdowns were driven by </w:t>
        </w:r>
        <w:r w:rsidRPr="00941925">
          <w:rPr>
            <w:i/>
          </w:rPr>
          <w:t>24B</w:t>
        </w:r>
        <w:r>
          <w:t>-GAL4</w:t>
        </w:r>
      </w:ins>
      <w:ins w:id="223" w:author="Stephenson, Erin" w:date="2016-11-22T12:10:00Z">
        <w:r w:rsidR="00E77750">
          <w:t>,</w:t>
        </w:r>
      </w:ins>
      <w:ins w:id="224" w:author="Reiter, Larry T" w:date="2018-01-04T13:03:00Z">
        <w:r>
          <w:t xml:space="preserve"> </w:t>
        </w:r>
        <w:r w:rsidR="00442B86">
          <w:t xml:space="preserve">which is expressed in wing disks and adult </w:t>
        </w:r>
        <w:commentRangeStart w:id="225"/>
        <w:r w:rsidR="00442B86">
          <w:t>fly muscles</w:t>
        </w:r>
        <w:r w:rsidR="00442B86">
          <w:fldChar w:fldCharType="begin" w:fldLock="1"/>
        </w:r>
        <w:r w:rsidR="00EA6FC3">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"&lt;sup&gt;22&lt;/sup&gt;"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ins>
      <w:commentRangeEnd w:id="225"/>
      <w:del w:id="226" w:author="Dave Bridges" w:date="2018-01-04T13:50:00Z">
        <w:r w:rsidR="0067086A">
          <w:delText>.</w:delText>
        </w:r>
      </w:del>
      <w:ins w:id="227" w:author="Reiter, Larry T" w:date="2018-01-04T13:03:00Z">
        <w:r w:rsidR="00F317EA">
          <w:rPr>
            <w:rStyle w:val="CommentReference"/>
          </w:rPr>
          <w:commentReference w:id="225"/>
        </w:r>
        <w:r w:rsidR="0067086A">
          <w:t>.  As shown in Figure 2A-B</w:t>
        </w:r>
        <w:r w:rsidR="00442B86">
          <w:t xml:space="preserve">, knockdowns </w:t>
        </w:r>
      </w:ins>
      <w:del w:id="228" w:author="Reiter, Larry T" w:date="2016-11-21T10:18:00Z">
        <w:r w:rsidR="00442B86" w:rsidDel="0044542E">
          <w:delText>driven by two shRNA’s targeting</w:delText>
        </w:r>
      </w:del>
      <w:ins w:id="229" w:author="Reiter, Larry T" w:date="2016-11-21T10:18:00Z">
        <w:r w:rsidR="0044542E">
          <w:t>of</w:t>
        </w:r>
      </w:ins>
      <w:ins w:id="230" w:author="Reiter, Larry T" w:date="2018-01-04T13:03:00Z">
        <w:r w:rsidR="00442B86">
          <w:t xml:space="preserve"> </w:t>
        </w:r>
        <w:r w:rsidR="00442B86">
          <w:rPr>
            <w:i/>
          </w:rPr>
          <w:t>Tsc1</w:t>
        </w:r>
        <w:r w:rsidR="00291985">
          <w:t xml:space="preserve"> increas</w:t>
        </w:r>
        <w:r w:rsidR="00923401">
          <w:t>e</w:t>
        </w:r>
      </w:ins>
      <w:ins w:id="231" w:author="Reiter, Larry T" w:date="2016-11-21T10:18:00Z">
        <w:r w:rsidR="0044542E">
          <w:t xml:space="preserve">s </w:t>
        </w:r>
      </w:ins>
      <w:del w:id="232" w:author="Reiter, Larry T" w:date="2016-11-21T10:18:00Z">
        <w:r w:rsidR="00923401" w:rsidDel="0044542E">
          <w:delText xml:space="preserve"> </w:delText>
        </w:r>
      </w:del>
      <w:ins w:id="233" w:author="Reiter, Larry T" w:date="2018-01-04T13:03:00Z">
        <w:r w:rsidR="00923401">
          <w:t>the rate</w:t>
        </w:r>
      </w:ins>
      <w:del w:id="234" w:author="Reiter, Larry T" w:date="2016-11-21T10:18:00Z">
        <w:r w:rsidR="00923401" w:rsidDel="0044542E">
          <w:delText>s</w:delText>
        </w:r>
      </w:del>
      <w:ins w:id="235" w:author="Reiter, Larry T" w:date="2018-01-04T13:03:00Z">
        <w:r w:rsidR="00923401">
          <w:t xml:space="preserve"> of natural death</w:t>
        </w:r>
      </w:ins>
      <w:del w:id="236" w:author="Reiter, Larry T" w:date="2016-11-21T10:18:00Z">
        <w:r w:rsidR="00923401" w:rsidDel="0044542E">
          <w:delText>s</w:delText>
        </w:r>
      </w:del>
      <w:ins w:id="237" w:author="Reiter, Larry T" w:date="2018-01-04T13:03:00Z">
        <w:r w:rsidR="00291985">
          <w:t xml:space="preserve"> </w:t>
        </w:r>
        <w:r w:rsidR="00923401">
          <w:t xml:space="preserve">for both </w:t>
        </w:r>
      </w:ins>
      <w:del w:id="238" w:author="Reiter, Larry T" w:date="2016-11-21T10:18:00Z">
        <w:r w:rsidR="00923401" w:rsidDel="0044542E">
          <w:delText xml:space="preserve">strains </w:delText>
        </w:r>
      </w:del>
      <w:ins w:id="239" w:author="Reiter, Larry T" w:date="2016-11-21T10:18:00Z">
        <w:r w:rsidR="0044542E">
          <w:t xml:space="preserve">shRNA constructs </w:t>
        </w:r>
      </w:ins>
      <w:ins w:id="240" w:author="Reiter, Larry T" w:date="2018-01-04T13:03:00Z">
        <w:r w:rsidR="00923401">
          <w:t>and both sexes</w:t>
        </w:r>
        <w:r w:rsidR="00291985">
          <w:t xml:space="preserve"> (</w:t>
        </w:r>
        <w:r w:rsidR="00923401">
          <w:t>shRNA #1, 3.8 fold for females, 3.4 fold for males; shRNA #2: 2.6 fold for females, 1.9 fold for males all with adjusted p-values</w:t>
        </w:r>
        <w:r w:rsidR="00291985" w:rsidRPr="005A2842">
          <w:rPr>
            <w:u w:val="single"/>
            <w:rPrChange w:id="241" w:author="Reiter, Larry T" w:date="2016-11-21T10:19:00Z">
              <w:rPr/>
            </w:rPrChange>
          </w:rPr>
          <w:t>&lt;</w:t>
        </w:r>
        <w:r w:rsidR="00291985">
          <w:t>1 x10</w:t>
        </w:r>
        <w:r w:rsidR="00291985" w:rsidRPr="00291985">
          <w:rPr>
            <w:vertAlign w:val="superscript"/>
          </w:rPr>
          <w:t>-5</w:t>
        </w:r>
        <w:r w:rsidR="00291985">
          <w:t xml:space="preserve">). </w:t>
        </w:r>
      </w:ins>
      <w:ins w:id="242" w:author="Dave Bridges" w:date="2018-01-04T13:03:00Z">
        <w:r>
          <w:t xml:space="preserve">Our previous studies had shown that knockdown of the obligate mTORC1 component Raptor in fly muscles causes early lethality and muscle weakness, but that </w:t>
        </w:r>
        <w:r>
          <w:rPr>
            <w:i/>
          </w:rPr>
          <w:t>Tsc1</w:t>
        </w:r>
        <w:r>
          <w:t xml:space="preserve"> knockdown resulted in viable adult flies</w:t>
        </w:r>
        <w:r w:rsidR="00442B86">
          <w:fldChar w:fldCharType="begin" w:fldLock="1"/>
        </w:r>
        <w:r w:rsidR="009A6007">
          <w:instrText>ADDIN CSL_CITATION { "citationItems" : [ { "id" : "ITEM-1", "itemData" : { "DOI" : "10.1038/srep09676", "ISSN" : "2045-2322", "author" : [ { "dropping-particle" : "", "family" : "Hatfield", "given" : "Isabelle", "non-dropping-particle" : "", "parse-names" : false, "suffix" : "" }, { "dropping-particle" : "", "family" : "Harvey", "given" : "Innocence", "non-dropping-particle" : "", "parse-names" : false, "suffix" : "" }, { "dropping-particle" : "", "family" : "Yates", "given" : "Erika R.", "non-dropping-particle" : "", "parse-names" : false, "suffix" : "" }, { "dropping-particle" : "", "family" : "Redd", "given" : "JeAnna R.", "non-dropping-particle" : "", "parse-names" : false, "suffix" : "" }, { "dropping-particle" : "", "family" : "Reiter", "given" : "Lawrence T.", "non-dropping-particle" : "", "parse-names" : false, "suffix" : "" }, { "dropping-particle" : "", "family" : "Bridges", "given" : "Dave", "non-dropping-particle" : "", "parse-names" : false, "suffix" : "" } ], "container-title" : "Scientific Reports", "id" : "ITEM-1", "issued" : { "date-parts" : [ [ "2015", "4", "13" ] ] }, "page" : "9676", "title" : "The role of TORC1 in muscle development in Drosophila", "type" : "article-journal", "volume" : "5" }, "uris" : [ "http://www.mendeley.com/documents/?uuid=94107e24-4e61-4172-b643-1e38bfdc3c43" ] } ], "mendeley" : { "formattedCitation" : "&lt;sup&gt;23&lt;/sup&gt;", "plainTextFormattedCitation" : "23", "previouslyFormattedCitation" : "&lt;sup&gt;23&lt;/sup&gt;" }, "properties" : { "noteIndex" : 0 }, "schema" : "https://github.com/citation-style-language/schema/raw/master/csl-citation.json" }</w:instrText>
        </w:r>
        <w:r w:rsidR="00442B86">
          <w:fldChar w:fldCharType="separate"/>
        </w:r>
        <w:r w:rsidR="00EA6FC3" w:rsidRPr="00EA6FC3">
          <w:rPr>
            <w:noProof/>
            <w:vertAlign w:val="superscript"/>
          </w:rPr>
          <w:t>23</w:t>
        </w:r>
        <w:r w:rsidR="00442B86">
          <w:fldChar w:fldCharType="end"/>
        </w:r>
        <w:r>
          <w:t>.  To te</w:t>
        </w:r>
        <w:r w:rsidR="00442B86">
          <w:t>st whether gain of function of d</w:t>
        </w:r>
        <w:r>
          <w:t>TORC1 decreases lifespan in flies, we used the UAS-shRNA/GAL4 system to knock</w:t>
        </w:r>
        <w:r w:rsidR="002D3F0E">
          <w:t xml:space="preserve"> </w:t>
        </w:r>
        <w:r>
          <w:t xml:space="preserve">down </w:t>
        </w:r>
        <w:r>
          <w:rPr>
            <w:i/>
          </w:rPr>
          <w:t>Tsc1</w:t>
        </w:r>
        <w:r>
          <w:t xml:space="preserve"> in fly muscles.  These knockdowns were driven by </w:t>
        </w:r>
        <w:r w:rsidRPr="00941925">
          <w:rPr>
            <w:i/>
          </w:rPr>
          <w:t>24B</w:t>
        </w:r>
        <w:r>
          <w:t xml:space="preserve">-GAL4 </w:t>
        </w:r>
        <w:r w:rsidR="00442B86">
          <w:t>which is expressed in wing disks and adult fly muscles</w:t>
        </w:r>
        <w:r w:rsidR="00442B86">
          <w:fldChar w:fldCharType="begin" w:fldLock="1"/>
        </w:r>
        <w:r w:rsidR="009A6007">
          <w:instrText>ADDIN CSL_CITATION { "citationItems" : [ { "id" : "ITEM-1", "itemData" : { "DOI" : "10.1101/gad.8.15.1787", "ISBN" : "0890-9369 (Print) 0890-9369 (Linking)", "ISSN" : "08909369", "PMID" : "7958857", "abstract" : "The small GTPases of the Rac/Rho/Cdc42 subfamily are implicated in actin cytoskeleton-membrane interaction in mammalian cells and budding yeast. The in vivo functions of these GTPases in multicellular organisms are not known. We have cloned Drosophila homologs of rac and CDC42, Drac1, and Dcdc42. They share 70% amino acid sequence identity with each other, and both are highly expressed in the nervous system and mesoderm during neuronal and muscle differentiation, respectively. We expressed putative constitutively active and dominant-negative Drac1 proteins in these tissues. When expressed in neurons, Drac1 mutant proteins cause axon outgrowth defects in peripheral neurons without affecting dendrites. When expressed in muscle precursors, they cause complete failure of, or abnormality in, myoblast fusion. Expressions of analogous mutant Dcdc42 proteins cause qualitatively distinct morphological defects, suggesting that similar GTPases in the same subfamily have unique roles in morphogenesis.", "author" : [ { "dropping-particle" : "", "family" : "Luo", "given" : "Liqun", "non-dropping-particle" : "", "parse-names" : false, "suffix" : "" }, { "dropping-particle" : "", "family" : "Joyce Liao", "given" : "Y.", "non-dropping-particle" : "", "parse-names" : false, "suffix" : "" }, { "dropping-particle" : "", "family" : "Jan", "given" : "Lily Yeh", "non-dropping-particle" : "", "parse-names" : false, "suffix" : "" }, { "dropping-particle" : "", "family" : "Jan", "given" : "Yuh Nung", "non-dropping-particle" : "", "parse-names" : false, "suffix" : "" } ], "container-title" : "Genes and Development", "id" : "ITEM-1", "issued" : { "date-parts" : [ [ "1994" ] ] }, "page" : "1787-1802", "title" : "Distinct morphogenetic functions of similar small GTPases: Drosophila Drac1 is involved in axonal outgrowth and myoblast fusion", "type" : "article-journal", "volume" : "8" }, "uris" : [ "http://www.mendeley.com/documents/?uuid=d9bd57c4-9ea1-474d-8e10-c775b8fe46a1" ] } ], "mendeley" : { "formattedCitation" : "&lt;sup&gt;24&lt;/sup&gt;", "plainTextFormattedCitation" : "24", "previouslyFormattedCitation" : "&lt;sup&gt;24&lt;/sup&gt;" }, "properties" : { "noteIndex" : 0 }, "schema" : "https://github.com/citation-style-language/schema/raw/master/csl-citation.json" }</w:instrText>
        </w:r>
        <w:r w:rsidR="00442B86">
          <w:fldChar w:fldCharType="separate"/>
        </w:r>
        <w:r w:rsidR="00EA6FC3" w:rsidRPr="00EA6FC3">
          <w:rPr>
            <w:noProof/>
            <w:vertAlign w:val="superscript"/>
          </w:rPr>
          <w:t>24</w:t>
        </w:r>
        <w:r w:rsidR="00442B86">
          <w:fldChar w:fldCharType="end"/>
        </w:r>
        <w:r w:rsidR="0067086A">
          <w:t>.  As shown in Figure 2A-B</w:t>
        </w:r>
        <w:r w:rsidR="00442B86">
          <w:t xml:space="preserve">, knockdowns driven by two shRNA’s targeting </w:t>
        </w:r>
        <w:r w:rsidR="00442B86">
          <w:rPr>
            <w:i/>
          </w:rPr>
          <w:t>Tsc1</w:t>
        </w:r>
        <w:r w:rsidR="00291985">
          <w:t xml:space="preserve"> increas</w:t>
        </w:r>
        <w:r w:rsidR="00923401">
          <w:t>e the rates of natural deaths</w:t>
        </w:r>
        <w:r w:rsidR="00291985">
          <w:t xml:space="preserve"> </w:t>
        </w:r>
        <w:r w:rsidR="00923401">
          <w:t>for both strains and both sexes</w:t>
        </w:r>
        <w:r w:rsidR="00291985">
          <w:t xml:space="preserve"> (</w:t>
        </w:r>
        <w:r w:rsidR="00923401">
          <w:t>shRNA #1, 3.8 fold for females, 3.4 fold for males; shRNA #2: 2.6 fold for females, 1.9 fold for males all with adjusted p-values</w:t>
        </w:r>
        <w:r w:rsidR="00291985">
          <w:t>&lt;1 x10</w:t>
        </w:r>
        <w:r w:rsidR="00291985" w:rsidRPr="00291985">
          <w:rPr>
            <w:vertAlign w:val="superscript"/>
          </w:rPr>
          <w:t>-5</w:t>
        </w:r>
        <w:r w:rsidR="00291985">
          <w:t xml:space="preserve">). </w:t>
        </w:r>
      </w:ins>
    </w:p>
    <w:p w14:paraId="3016FB25" w14:textId="77777777" w:rsidR="00923401" w:rsidRDefault="00923401" w:rsidP="00620634"/>
    <w:p w14:paraId="7CAD7602" w14:textId="4A74B65F" w:rsidR="00923401" w:rsidRPr="002B6CFE" w:rsidRDefault="00923401" w:rsidP="00620634">
      <w:del w:id="243" w:author="Dave Bridges" w:date="2018-01-04T13:03:00Z">
        <w:r>
          <w:delText xml:space="preserve">To test whether cardiac-specific knockdown of </w:delText>
        </w:r>
        <w:r>
          <w:rPr>
            <w:i/>
          </w:rPr>
          <w:delText>Tsc1</w:delText>
        </w:r>
        <w:r>
          <w:delText xml:space="preserve"> has a similar phenotype we used a </w:delText>
        </w:r>
        <w:r>
          <w:rPr>
            <w:i/>
          </w:rPr>
          <w:delText>Hand</w:delText>
        </w:r>
        <w:r>
          <w:delText>-GAL4 driver</w:delText>
        </w:r>
      </w:del>
      <w:ins w:id="244" w:author="Stephenson, Erin" w:date="2016-11-22T12:10:00Z">
        <w:r w:rsidR="00B9728B">
          <w:t>,</w:t>
        </w:r>
      </w:ins>
      <w:del w:id="245" w:author="Dave Bridges" w:date="2018-01-04T13:03:00Z">
        <w:r>
          <w:delText xml:space="preserve"> which</w:delText>
        </w:r>
        <w:r w:rsidR="002B6CFE">
          <w:delText xml:space="preserve"> is expressed in fly cardiac tissue</w:delText>
        </w:r>
        <w:r w:rsidR="002B6CFE">
          <w:fldChar w:fldCharType="begin" w:fldLock="1"/>
        </w:r>
        <w:r w:rsidR="00EA6FC3">
          <w:del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"&lt;sup&gt;23&lt;/sup&gt;" }, "properties" : { "noteIndex" : 0 }, "schema" : "https://github.com/citation-style-language/schema/raw/master/csl-citation.json" }</w:delInstrText>
        </w:r>
        <w:r w:rsidR="002B6CFE">
          <w:fldChar w:fldCharType="separate"/>
        </w:r>
        <w:r w:rsidR="00EA6FC3" w:rsidRPr="00EA6FC3">
          <w:rPr>
            <w:noProof/>
            <w:vertAlign w:val="superscript"/>
          </w:rPr>
          <w:delText>25</w:delText>
        </w:r>
        <w:r w:rsidR="002B6CFE">
          <w:fldChar w:fldCharType="end"/>
        </w:r>
        <w:r w:rsidR="002B6CFE">
          <w:delText xml:space="preserve">.  In contrast to the </w:delText>
        </w:r>
        <w:r w:rsidR="002B6CFE">
          <w:rPr>
            <w:i/>
          </w:rPr>
          <w:delText>24B</w:delText>
        </w:r>
        <w:r w:rsidR="002B6CFE">
          <w:delText xml:space="preserve"> driven knockdowns, we only observed modest increases in mortality (20-30% increase in hazard ratios, Figure 2</w:delText>
        </w:r>
        <w:r w:rsidR="0067086A">
          <w:delText>C</w:delText>
        </w:r>
        <w:r w:rsidR="002B6CFE">
          <w:delText xml:space="preserve">).  </w:delText>
        </w:r>
      </w:del>
      <w:ins w:id="246" w:author="Stephenson, Erin" w:date="2018-01-04T13:50:00Z">
        <w:r w:rsidR="002B6CFE">
          <w:t>Together, these data support the hypothesis that</w:t>
        </w:r>
      </w:ins>
      <w:ins w:id="247" w:author="Stephenson, Erin" w:date="2016-11-22T12:10:00Z">
        <w:r w:rsidR="00B9728B">
          <w:t xml:space="preserve"> s</w:t>
        </w:r>
        <w:r w:rsidR="00751931">
          <w:t>triated</w:t>
        </w:r>
      </w:ins>
      <w:del w:id="248" w:author="Dave Bridges" w:date="2018-01-04T13:03:00Z">
        <w:r w:rsidR="002B6CFE">
          <w:delText xml:space="preserve">Together, these data support the hypothesis that muscle-specific ablation of </w:delText>
        </w:r>
        <w:r w:rsidR="002B6CFE">
          <w:rPr>
            <w:i/>
          </w:rPr>
          <w:delText>Tsc1</w:delText>
        </w:r>
        <w:r w:rsidR="002B6CFE">
          <w:delText xml:space="preserve"> results in early lethality in both mice and flies.</w:delText>
        </w:r>
      </w:del>
      <w:ins w:id="249" w:author="Dave Bridges" w:date="2018-01-04T13:03:00Z">
        <w:r>
          <w:t xml:space="preserve">To test whether cardiac-specific knockdown of </w:t>
        </w:r>
        <w:r>
          <w:rPr>
            <w:i/>
          </w:rPr>
          <w:t>Tsc1</w:t>
        </w:r>
        <w:r>
          <w:t xml:space="preserve"> has a similar phenotype we used a </w:t>
        </w:r>
        <w:r>
          <w:rPr>
            <w:i/>
          </w:rPr>
          <w:t>Hand</w:t>
        </w:r>
        <w:r>
          <w:t>-GAL4 driver which</w:t>
        </w:r>
        <w:r w:rsidR="002B6CFE">
          <w:t xml:space="preserve"> is expressed in fly cardiac tissue</w:t>
        </w:r>
        <w:r w:rsidR="002B6CFE">
          <w:fldChar w:fldCharType="begin" w:fldLock="1"/>
        </w:r>
        <w:r w:rsidR="009A6007">
          <w:instrText>ADDIN CSL_CITATION { "citationItems" : [ { "id" : "ITEM-1", "itemData" : { "DOI" : "10.1242/dev.02285", "ISSN" : "0950-1991", "PMID" : "16467358", "abstract" : "The Hand gene family encodes highly conserved basic helix-loop-helix (bHLH) transcription factors that play crucial roles in cardiac and vascular development in vertebrates. In Drosophila, a single Hand gene is expressed in the three major cell types that comprise the circulatory system: cardioblasts, pericardial nephrocytes and lymph gland hematopoietic progenitors, but its function has not been determined. Here we show that Drosophila Hand functions as a potent transcriptional activator, and converting it into a repressor blocks heart and lymph gland formation. Disruption of Hand function by homologous recombination also results in profound cardiac defects that include hypoplastic myocardium and a deficiency of pericardial and lymph gland hematopoietic cells, accompanied by cardiac apoptosis. Targeted expression of Hand in the heart completely rescued the lethality of Hand mutants, and cardiac expression of a human HAND gene, or the caspase inhibitor P35, partially rescued the cardiac and lymph gland phenotypes. These findings demonstrate evolutionarily conserved functions of HAND transcription factors in Drosophila and mammalian cardiogenesis, and reveal a previously unrecognized requirement of Hand genes in hematopoiesis.", "author" : [ { "dropping-particle" : "", "family" : "Han", "given" : "Zhe", "non-dropping-particle" : "", "parse-names" : false, "suffix" : "" }, { "dropping-particle" : "", "family" : "Yi", "given" : "Peng", "non-dropping-particle" : "", "parse-names" : false, "suffix" : "" }, { "dropping-particle" : "", "family" : "Li", "given" : "Xiumin", "non-dropping-particle" : "", "parse-names" : false, "suffix" : "" }, { "dropping-particle" : "", "family" : "Olson", "given" : "Eric N", "non-dropping-particle" : "", "parse-names" : false, "suffix" : "" } ], "container-title" : "Development (Cambridge, England)", "id" : "ITEM-1", "issue" : "6", "issued" : { "date-parts" : [ [ "2006", "3" ] ] }, "page" : "1175-82", "title" : "Hand, an evolutionarily conserved bHLH transcription factor required for Drosophila cardiogenesis and hematopoiesis.", "type" : "article-journal", "volume" : "133" }, "uris" : [ "http://www.mendeley.com/documents/?uuid=2e61ee1d-162c-480e-af5f-16a47514f6e1" ] } ], "mendeley" : { "formattedCitation" : "&lt;sup&gt;25&lt;/sup&gt;", "plainTextFormattedCitation" : "25", "previouslyFormattedCitation" : "&lt;sup&gt;25&lt;/sup&gt;" }, "properties" : { "noteIndex" : 0 }, "schema" : "https://github.com/citation-style-language/schema/raw/master/csl-citation.json" }</w:instrText>
        </w:r>
        <w:r w:rsidR="002B6CFE">
          <w:fldChar w:fldCharType="separate"/>
        </w:r>
        <w:r w:rsidR="00EA6FC3" w:rsidRPr="00EA6FC3">
          <w:rPr>
            <w:noProof/>
            <w:vertAlign w:val="superscript"/>
          </w:rPr>
          <w:t>25</w:t>
        </w:r>
        <w:r w:rsidR="002B6CFE">
          <w:fldChar w:fldCharType="end"/>
        </w:r>
        <w:r w:rsidR="002B6CFE">
          <w:t xml:space="preserve">.  In contrast to the </w:t>
        </w:r>
        <w:r w:rsidR="002B6CFE">
          <w:rPr>
            <w:i/>
          </w:rPr>
          <w:t>24B</w:t>
        </w:r>
        <w:r w:rsidR="002B6CFE">
          <w:t xml:space="preserve"> driven knockdowns, we only observed modest increases in mortality (20-30% increase in hazard ratios, Figure 2</w:t>
        </w:r>
        <w:r w:rsidR="0067086A">
          <w:t>C</w:t>
        </w:r>
        <w:r w:rsidR="002B6CFE">
          <w:t xml:space="preserve">).  Together, these data support the hypothesis that muscle-specific ablation of </w:t>
        </w:r>
        <w:r w:rsidR="002B6CFE">
          <w:rPr>
            <w:i/>
          </w:rPr>
          <w:t>Tsc1</w:t>
        </w:r>
        <w:r w:rsidR="002B6CFE">
          <w:t xml:space="preserve"> results in early lethality in both mice and flies.</w:t>
        </w:r>
      </w:ins>
    </w:p>
    <w:p w14:paraId="1995F8A2" w14:textId="1E46D1EC" w:rsidR="00BE1F90" w:rsidRDefault="00BE1F90" w:rsidP="002021EB">
      <w:pPr>
        <w:pStyle w:val="Heading1"/>
      </w:pPr>
      <w:r>
        <w:t>Knockdown of Atg8a in fly muscles reduces lifespan</w:t>
      </w:r>
    </w:p>
    <w:p w14:paraId="4B5F337B" w14:textId="20377C55" w:rsidR="00BE1F90" w:rsidRPr="009B3194" w:rsidRDefault="00BE1F90" w:rsidP="00BE1F90">
      <w:r>
        <w:t xml:space="preserve">To test whether chronically impaired autophagy in muscle tissue can reduce Drosophila lifespan, we used a similar approach to reduce the levels of </w:t>
      </w:r>
      <w:r w:rsidRPr="00BE1F90">
        <w:rPr>
          <w:i/>
        </w:rPr>
        <w:t>Atg5</w:t>
      </w:r>
      <w:r>
        <w:t xml:space="preserve">, </w:t>
      </w:r>
      <w:r w:rsidRPr="00BE1F90">
        <w:rPr>
          <w:i/>
        </w:rPr>
        <w:t>Atg8a</w:t>
      </w:r>
      <w:r>
        <w:t xml:space="preserve"> and </w:t>
      </w:r>
      <w:r w:rsidRPr="00BE1F90">
        <w:rPr>
          <w:i/>
        </w:rPr>
        <w:t>Atg8b</w:t>
      </w:r>
      <w:r w:rsidR="006A7CAB">
        <w:t xml:space="preserve"> in fly muscles using the </w:t>
      </w:r>
      <w:r w:rsidR="006A7CAB" w:rsidRPr="006A7CAB">
        <w:rPr>
          <w:i/>
        </w:rPr>
        <w:t>24B</w:t>
      </w:r>
      <w:r w:rsidR="006A7CAB">
        <w:t>-GAL4 driver.</w:t>
      </w:r>
      <w:r w:rsidR="0092334C">
        <w:t xml:space="preserve">  We found </w:t>
      </w:r>
      <w:del w:id="250" w:author="Stephenson, Erin" w:date="2016-11-22T12:11:00Z">
        <w:r w:rsidR="0092334C">
          <w:delText xml:space="preserve">that there </w:delText>
        </w:r>
        <w:r w:rsidR="000A64F4">
          <w:delText xml:space="preserve">was </w:delText>
        </w:r>
      </w:del>
      <w:r w:rsidR="000A64F4">
        <w:t xml:space="preserve">no </w:t>
      </w:r>
      <w:r w:rsidR="00941196">
        <w:t xml:space="preserve">obvious </w:t>
      </w:r>
      <w:r w:rsidR="000A64F4">
        <w:t xml:space="preserve">effect of </w:t>
      </w:r>
      <w:r w:rsidR="00941196">
        <w:rPr>
          <w:i/>
        </w:rPr>
        <w:t xml:space="preserve">Atg5 </w:t>
      </w:r>
      <w:r w:rsidR="00941196">
        <w:t xml:space="preserve">or </w:t>
      </w:r>
      <w:r w:rsidR="00941196">
        <w:rPr>
          <w:i/>
        </w:rPr>
        <w:t>Atg8b</w:t>
      </w:r>
      <w:r w:rsidR="00941196">
        <w:t xml:space="preserve"> knockdown driven by </w:t>
      </w:r>
      <w:r w:rsidR="00941196">
        <w:rPr>
          <w:i/>
        </w:rPr>
        <w:t>24B</w:t>
      </w:r>
      <w:r w:rsidR="007348F0">
        <w:t xml:space="preserve">-GAL4, but </w:t>
      </w:r>
      <w:del w:id="251" w:author="Stephenson, Erin" w:date="2016-11-22T12:11:00Z">
        <w:r w:rsidR="007348F0">
          <w:delText xml:space="preserve">there was </w:delText>
        </w:r>
      </w:del>
      <w:r w:rsidR="007348F0">
        <w:t xml:space="preserve">shortened lifespan in both </w:t>
      </w:r>
      <w:commentRangeStart w:id="252"/>
      <w:del w:id="253" w:author="Reiter, Larry T" w:date="2016-11-21T10:19:00Z">
        <w:r w:rsidR="00E902C6">
          <w:delText>fe</w:delText>
        </w:r>
        <w:r w:rsidR="007348F0">
          <w:delText>male</w:delText>
        </w:r>
        <w:r w:rsidR="00E902C6">
          <w:delText xml:space="preserve"> </w:delText>
        </w:r>
      </w:del>
      <w:ins w:id="254" w:author="Reiter, Larry T" w:date="2016-11-21T10:19:00Z">
        <w:r w:rsidR="003310A0">
          <w:t xml:space="preserve">male </w:t>
        </w:r>
      </w:ins>
      <w:r w:rsidR="007348F0">
        <w:t>(3.4 fold</w:t>
      </w:r>
      <w:r w:rsidR="00E902C6">
        <w:t xml:space="preserve">) </w:t>
      </w:r>
      <w:r w:rsidR="007348F0">
        <w:t xml:space="preserve">and female </w:t>
      </w:r>
      <w:commentRangeEnd w:id="252"/>
      <w:r w:rsidR="007F6D70">
        <w:rPr>
          <w:rStyle w:val="CommentReference"/>
        </w:rPr>
        <w:commentReference w:id="252"/>
      </w:r>
      <w:r w:rsidR="007348F0">
        <w:t>(</w:t>
      </w:r>
      <w:r w:rsidR="00E902C6">
        <w:t>2.9 fold)</w:t>
      </w:r>
      <w:r w:rsidR="007348F0">
        <w:t xml:space="preserve"> </w:t>
      </w:r>
      <w:r w:rsidR="007348F0">
        <w:rPr>
          <w:i/>
        </w:rPr>
        <w:t>Atg8a</w:t>
      </w:r>
      <w:r w:rsidR="007348F0">
        <w:t xml:space="preserve"> knockdown flies</w:t>
      </w:r>
      <w:r w:rsidR="00E902C6">
        <w:t xml:space="preserve"> (both with adjusted p-values </w:t>
      </w:r>
      <w:r w:rsidR="00E902C6" w:rsidRPr="00D27CD6">
        <w:rPr>
          <w:u w:val="single"/>
          <w:rPrChange w:id="255" w:author="Reiter, Larry T" w:date="2018-01-04T13:50:00Z">
            <w:rPr/>
          </w:rPrChange>
        </w:rPr>
        <w:t>&lt;</w:t>
      </w:r>
      <w:r w:rsidR="00E902C6">
        <w:t>0.0001)</w:t>
      </w:r>
      <w:r w:rsidR="007348F0">
        <w:t>.</w:t>
      </w:r>
      <w:r w:rsidR="00E902C6">
        <w:t xml:space="preserve">  While </w:t>
      </w:r>
      <w:commentRangeStart w:id="256"/>
      <w:r w:rsidR="00E902C6">
        <w:t>ATG5 is upstream of ATG8</w:t>
      </w:r>
      <w:commentRangeEnd w:id="256"/>
      <w:r w:rsidR="003310A0">
        <w:rPr>
          <w:rStyle w:val="CommentReference"/>
        </w:rPr>
        <w:commentReference w:id="256"/>
      </w:r>
      <w:r w:rsidR="00C45ACD">
        <w:t>, this result is consistent with findings</w:t>
      </w:r>
      <w:r w:rsidR="00CE5F71">
        <w:t xml:space="preserve"> showing that </w:t>
      </w:r>
      <w:r w:rsidR="00CE5F71">
        <w:rPr>
          <w:i/>
        </w:rPr>
        <w:t xml:space="preserve">Atg5 </w:t>
      </w:r>
      <w:r w:rsidR="00CE5F71">
        <w:t xml:space="preserve">knockdown </w:t>
      </w:r>
      <w:del w:id="257" w:author="Stephenson, Erin" w:date="2016-11-22T12:11:00Z">
        <w:r w:rsidR="00CE5F71">
          <w:delText xml:space="preserve">in </w:delText>
        </w:r>
      </w:del>
      <w:r w:rsidR="00CE5F71">
        <w:t>using a ubiquitous GAL4 promoter did not reduce lifespan</w:t>
      </w:r>
      <w:r w:rsidR="00BA1F21">
        <w:t>, but did sensitize the flies to starvation</w:t>
      </w:r>
      <w:r w:rsidR="00703DFC">
        <w:fldChar w:fldCharType="begin" w:fldLock="1"/>
      </w:r>
      <w:r w:rsidR="00E558C2">
        <w:instrText>ADDIN CSL_CITATION { "citationItems" : [ { "id" : "ITEM-1", "itemData" : { "DOI" : "10.1016/j.cmet.2009.11.010", "ISBN" : "1932-7420 (Electronic)\\r1550-4131 (Linking)",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"http://www.mendeley.com/documents/?uuid=361953e2-52a0-4f88-a8db-a3582769e832" ] } ], "mendeley" : { "formattedCitation" : "&lt;sup&gt;3&lt;/sup&gt;", "plainTextFormattedCitation" : "3", "previouslyFormattedCitation" : "&lt;sup&gt;3&lt;/sup&gt;" }, "properties" : { "noteIndex" : 0 }, "schema" : "https://github.com/citation-style-language/schema/raw/master/csl-citation.json" }</w:instrText>
      </w:r>
      <w:r w:rsidR="00703DFC">
        <w:fldChar w:fldCharType="separate"/>
      </w:r>
      <w:r w:rsidR="00F04BC7" w:rsidRPr="00F04BC7">
        <w:rPr>
          <w:noProof/>
          <w:vertAlign w:val="superscript"/>
        </w:rPr>
        <w:t>3</w:t>
      </w:r>
      <w:r w:rsidR="00703DFC">
        <w:fldChar w:fldCharType="end"/>
      </w:r>
      <w:r w:rsidR="00BA1F21">
        <w:t>.</w:t>
      </w:r>
      <w:moveFromRangeStart w:id="258" w:author="Reiter, Larry T" w:date="2016-11-21T10:21:00Z" w:name="move467487004"/>
      <w:moveFrom w:id="259" w:author="Reiter, Larry T" w:date="2016-11-21T10:21:00Z">
        <w:r w:rsidR="00BA1F21">
          <w:t xml:space="preserve">  To understand why ATG8a and ATG8b may differ, we evaluated </w:t>
        </w:r>
        <w:r w:rsidR="00AE720A">
          <w:t xml:space="preserve">the expression of these genes in RNAseq data from the modENCODE consortium.  According to this expression data, </w:t>
        </w:r>
        <w:r w:rsidR="00AE720A" w:rsidRPr="00AE720A">
          <w:rPr>
            <w:i/>
          </w:rPr>
          <w:t>At8a</w:t>
        </w:r>
        <w:r w:rsidR="00AE720A">
          <w:t xml:space="preserve"> is widely expressed at higher</w:t>
        </w:r>
      </w:moveFrom>
      <w:ins w:id="260" w:author="Stephenson, Erin" w:date="2016-11-22T12:16:00Z">
        <w:r w:rsidR="004C7A93">
          <w:t xml:space="preserve"> levels</w:t>
        </w:r>
      </w:ins>
      <w:moveFrom w:id="261" w:author="Reiter, Larry T" w:date="2016-11-21T10:21:00Z">
        <w:r w:rsidR="00AE720A">
          <w:t xml:space="preserve"> in several tissues relative to </w:t>
        </w:r>
        <w:r w:rsidR="00AE720A" w:rsidRPr="00AE720A">
          <w:rPr>
            <w:i/>
          </w:rPr>
          <w:t>At8b</w:t>
        </w:r>
        <w:r w:rsidR="00AE720A">
          <w:t>, including muscle tissues</w:t>
        </w:r>
        <w:r w:rsidR="009B3194" w:rsidDel="00D27CD6">
          <w:fldChar w:fldCharType="begin" w:fldLock="1"/>
        </w:r>
        <w:r w:rsidR="00EA6FC3" w:rsidDel="00D27CD6">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"&lt;sup&gt;24&lt;/sup&gt;" }, "properties" : { "noteIndex" : 0 }, "schema" : "https://github.com/citation-style-language/schema/raw/master/csl-citation.json" }</w:instrText>
        </w:r>
        <w:r w:rsidR="009B3194" w:rsidDel="00D27CD6">
          <w:fldChar w:fldCharType="separate"/>
        </w:r>
        <w:r w:rsidR="00EA6FC3" w:rsidRPr="00EA6FC3" w:rsidDel="00D27CD6">
          <w:rPr>
            <w:noProof/>
            <w:vertAlign w:val="superscript"/>
          </w:rPr>
          <w:t>26</w:t>
        </w:r>
        <w:r w:rsidR="009B3194" w:rsidDel="00D27CD6">
          <w:fldChar w:fldCharType="end"/>
        </w:r>
      </w:moveFrom>
      <w:del w:id="262" w:author="Dave Bridges" w:date="2018-01-04T13:50:00Z">
        <w:r w:rsidR="00AE720A">
          <w:delText>.</w:delText>
        </w:r>
      </w:del>
      <w:moveFrom w:id="263" w:author="Reiter, Larry T" w:date="2016-11-21T10:21:00Z">
        <w:r w:rsidR="00AE720A" w:rsidDel="00D27CD6">
          <w:t>.</w:t>
        </w:r>
      </w:moveFrom>
      <w:ins w:id="264" w:author="Dave Bridges" w:date="2018-01-04T13:03:00Z">
        <w:r w:rsidR="009B3194">
          <w:fldChar w:fldCharType="begin" w:fldLock="1"/>
        </w:r>
        <w:r w:rsidR="009A6007">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"&lt;sup&gt;26&lt;/sup&gt;" }, "properties" : { "noteIndex" : 0 }, "schema" : "https://github.com/citation-style-language/schema/raw/master/csl-citation.json" }</w:instrText>
        </w:r>
        <w:r w:rsidR="009B3194">
          <w:fldChar w:fldCharType="separate"/>
        </w:r>
        <w:r w:rsidR="00EA6FC3" w:rsidRPr="00EA6FC3">
          <w:rPr>
            <w:noProof/>
            <w:vertAlign w:val="superscript"/>
          </w:rPr>
          <w:t>26</w:t>
        </w:r>
        <w:r w:rsidR="009B3194">
          <w:fldChar w:fldCharType="end"/>
        </w:r>
        <w:r w:rsidR="00AE720A">
          <w:t>.</w:t>
        </w:r>
      </w:ins>
      <w:moveFrom w:id="265" w:author="Reiter, Larry T" w:date="2016-11-21T10:21:00Z">
        <w:r w:rsidR="00AE720A">
          <w:t xml:space="preserve">  </w:t>
        </w:r>
        <w:r w:rsidR="00AE720A">
          <w:rPr>
            <w:i/>
          </w:rPr>
          <w:t>Atg8b</w:t>
        </w:r>
        <w:r w:rsidR="00AE720A">
          <w:t xml:space="preserve"> </w:t>
        </w:r>
        <w:r w:rsidR="00587B0F">
          <w:t>has much more limited expression, and is at lower levels in the fly tissues tested.</w:t>
        </w:r>
        <w:r w:rsidR="009B3194">
          <w:t xml:space="preserve">  This may explain the stronger reductions in lifespan in the muscle </w:t>
        </w:r>
        <w:r w:rsidR="009B3194">
          <w:rPr>
            <w:i/>
          </w:rPr>
          <w:t>Atg8a</w:t>
        </w:r>
        <w:r w:rsidR="009B3194">
          <w:t xml:space="preserve"> knockdown flies</w:t>
        </w:r>
      </w:moveFrom>
      <w:moveFromRangeEnd w:id="258"/>
      <w:r w:rsidR="009B3194">
        <w:t>.</w:t>
      </w:r>
    </w:p>
    <w:p w14:paraId="13598F87" w14:textId="77777777" w:rsidR="002021EB" w:rsidRDefault="002021EB" w:rsidP="002021EB">
      <w:pPr>
        <w:pStyle w:val="Heading1"/>
      </w:pPr>
      <w:r>
        <w:t xml:space="preserve">Discussion </w:t>
      </w:r>
    </w:p>
    <w:p w14:paraId="18F99757" w14:textId="05448529" w:rsidR="00CB1C98" w:rsidRDefault="0092334C" w:rsidP="000B139C">
      <w:ins w:id="266" w:author="Reiter, Larry T" w:date="2018-01-04T13:03:00Z">
        <w:r>
          <w:t xml:space="preserve">In this study we report that in both mice and flies, deletion or knockdown of </w:t>
        </w:r>
        <w:r w:rsidRPr="0092334C">
          <w:rPr>
            <w:i/>
          </w:rPr>
          <w:t>Tsc1</w:t>
        </w:r>
        <w:r>
          <w:t xml:space="preserve"> specifically in </w:t>
        </w:r>
      </w:ins>
      <w:ins w:id="267" w:author="Stephenson, Erin" w:date="2016-11-22T12:16:00Z">
        <w:r w:rsidR="00C8615B">
          <w:t xml:space="preserve">striated </w:t>
        </w:r>
      </w:ins>
      <w:ins w:id="268" w:author="Reiter, Larry T" w:date="2018-01-04T13:03:00Z">
        <w:r>
          <w:t xml:space="preserve">muscle </w:t>
        </w:r>
        <w:del w:id="269" w:author="Stephenson, Erin" w:date="2016-11-22T12:16:00Z">
          <w:r>
            <w:delText xml:space="preserve">tissue </w:delText>
          </w:r>
        </w:del>
        <w:r>
          <w:t xml:space="preserve">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EA6FC3">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"&lt;sup&gt;25&lt;/sup&gt;"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EA6FC3">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"&lt;sup&gt;26&lt;/sup&gt;"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ins>
      <w:del w:id="270" w:author="Reiter, Larry T" w:date="2016-11-21T10:25:00Z">
        <w:r w:rsidR="00A7362C" w:rsidDel="00EC64F9">
          <w:delText xml:space="preserve">We </w:delText>
        </w:r>
      </w:del>
      <w:ins w:id="271" w:author="Reiter, Larry T" w:date="2016-11-21T10:25:00Z">
        <w:r w:rsidR="00EC64F9">
          <w:t xml:space="preserve">However, we </w:t>
        </w:r>
      </w:ins>
      <w:ins w:id="272" w:author="Reiter, Larry T" w:date="2018-01-04T13:03:00Z">
        <w:r w:rsidR="00A7362C">
          <w:t>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w:t>
        </w:r>
      </w:ins>
      <w:ins w:id="273" w:author="Stephenson, Erin" w:date="2016-11-22T12:17:00Z">
        <w:r w:rsidR="00C8615B">
          <w:t xml:space="preserve">does not </w:t>
        </w:r>
      </w:ins>
      <w:ins w:id="274" w:author="Stephenson, Erin" w:date="2018-01-04T13:50:00Z">
        <w:r w:rsidR="00CB1C98">
          <w:t>play</w:t>
        </w:r>
      </w:ins>
      <w:ins w:id="275" w:author="Stephenson, Erin" w:date="2016-11-22T12:17:00Z">
        <w:r w:rsidR="00C8615B">
          <w:t xml:space="preserve"> a</w:t>
        </w:r>
      </w:ins>
      <w:del w:id="276" w:author="Stephenson, Erin" w:date="2016-11-22T12:17:00Z">
        <w:r w:rsidR="00CB1C98" w:rsidDel="00C8615B">
          <w:delText>s</w:delText>
        </w:r>
      </w:del>
      <w:ins w:id="277" w:author="Reiter, Larry T" w:date="2018-01-04T13:03:00Z">
        <w:r w:rsidR="00CB1C98">
          <w:t xml:space="preserve">plays </w:t>
        </w:r>
        <w:del w:id="278" w:author="Stephenson, Erin" w:date="2016-11-22T12:17:00Z">
          <w:r w:rsidR="00CB1C98">
            <w:delText xml:space="preserve">no </w:delText>
          </w:r>
        </w:del>
        <w:r w:rsidR="00CB1C98">
          <w:t>role in reduc</w:t>
        </w:r>
        <w:del w:id="279" w:author="Stephenson, Erin" w:date="2016-11-22T12:17:00Z">
          <w:r w:rsidR="00CB1C98">
            <w:delText xml:space="preserve">tions in </w:delText>
          </w:r>
        </w:del>
      </w:ins>
      <w:ins w:id="280" w:author="Stephenson, Erin" w:date="2016-11-22T12:17:00Z">
        <w:r w:rsidR="00C8615B">
          <w:t>ing</w:t>
        </w:r>
      </w:ins>
      <w:ins w:id="281" w:author="Reiter, Larry T" w:date="2018-01-04T13:03:00Z">
        <w:r w:rsidR="00CB1C98">
          <w:t>lifespan.</w:t>
        </w:r>
      </w:ins>
      <w:ins w:id="282" w:author="Dave Bridges" w:date="2018-01-04T13:03:00Z">
        <w:r>
          <w:t xml:space="preserve">In this study we report that in both mice and flies, deletion or knockdown of </w:t>
        </w:r>
        <w:r w:rsidRPr="0092334C">
          <w:rPr>
            <w:i/>
          </w:rPr>
          <w:t>Tsc1</w:t>
        </w:r>
        <w:r>
          <w:t xml:space="preserve"> specifically in muscle tissue reduces lifespan.   Cardiac-specific ablation of </w:t>
        </w:r>
        <w:r w:rsidR="00F82FED">
          <w:t>Tsc1 using</w:t>
        </w:r>
        <w:r w:rsidR="00F82FED" w:rsidRPr="00F82FED">
          <w:t xml:space="preserve"> </w:t>
        </w:r>
        <w:r w:rsidR="00F82FED" w:rsidRPr="00F82FED">
          <w:rPr>
            <w:i/>
          </w:rPr>
          <w:t>Tagln-Cre</w:t>
        </w:r>
        <w:r w:rsidR="00F82FED" w:rsidRPr="00F82FED">
          <w:t xml:space="preserve"> </w:t>
        </w:r>
        <w:r w:rsidR="00F82FED">
          <w:t>showed</w:t>
        </w:r>
        <w:r w:rsidR="00F82FED" w:rsidRPr="00F82FED">
          <w:t xml:space="preserve"> early lethality of these mice, at approximately 3 weeks of age</w:t>
        </w:r>
        <w:r w:rsidR="004744D9">
          <w:fldChar w:fldCharType="begin" w:fldLock="1"/>
        </w:r>
        <w:r w:rsidR="009A6007">
          <w:instrText>ADDIN CSL_CITATION { "citationItems" : [ { "id" : "ITEM-1", "itemData" : { "DOI" : "10.1093/hmg/ddq570", "ISSN" : "1460-2083", "PMID" : "21212099", "abstract" : "Constitutive activation of mammalian target of rapamycin complex 1 (mTORC1), a key kinase complex that regulates cell size and growth, is observed with inactivating mutations of either of the tuberous sclerosis complex (TSC) genes, Tsc1 and Tsc2. Tsc1 and Tsc2 are highly expressed in cardiovascular tissue but their functional role there is unknown. We generated a tissue-specific knock-out of Tsc1, using a conditional allele of Tsc1 and a cre recombinase allele regulated by the smooth muscle protein-22 (SM22) promoter (Tsc1c/cSM22cre+/-) to constitutively activate mTOR in cardiovascular tissue. Significant gene recombination (\u223c80%) occurred in the heart by embryonic day (E) 15, and reduction in Tsc1 expression with increased levels of phosphorylated S6 kinase (S6K) and S6 was observed, consistent with constitutive activation of mTORC1. Cardiac hypertrophy was evident by E15 with post-natal progression to heart weights of 142 \u00b1 24 mg in Tsc1c/cSM22cre+/- mice versus 65 \u00b1 14 mg in controls (P &lt; 0.01). Median survival of Tsc1c/cSM22cre+/- mice was 24 days, with none surviving beyond 6 weeks. Pathologic and echocardiographic analysis revealed severe biventricular hypertrophy without evidence of fibrosis or myocyte disarray, and significant reduction in the left ventricular end-diastolic diameter (P &lt; 0.001) and fractional index (P &lt; 0.001). Inhibition of mTORC1 by rapamycin resulted in prolonged survival of Tsc1c/cSM22cre+/- mice, with regression of ventricular hypertrophy. These data support a critical role for the Tsc1/Tsc2-mTORC1-S6K axis in the normal development of cardiovascular tissue and also suggest possible therapeutic potential of rapamycin in cardiac disorders where pathologic mTORC1 activation occurs.", "author" : [ { "dropping-particle" : "", "family" : "Malhowski", "given" : "Amy J", "non-dropping-particle" : "", "parse-names" : false, "suffix" : "" }, { "dropping-particle" : "", "family" : "Hira", "given" : "Haider", "non-dropping-particle" : "", "parse-names" : false, "suffix" : "" }, { "dropping-particle" : "", "family" : "Bashiruddin", "given" : "Sarah", "non-dropping-particle" : "", "parse-names" : false, "suffix" : "" }, { "dropping-particle" : "", "family" : "Warburton", "given" : "Rod", "non-dropping-particle" : "", "parse-names" : false, "suffix" : "" }, { "dropping-particle" : "", "family" : "Goto", "given" : "June", "non-dropping-particle" : "", "parse-names" : false, "suffix" : "" }, { "dropping-particle" : "", "family" : "Robert", "given" : "Blanton", "non-dropping-particle" : "", "parse-names" : false, "suffix" : "" }, { "dropping-particle" : "", "family" : "Kwiatkowski", "given" : "David J.", "non-dropping-particle" : "", "parse-names" : false, "suffix" : "" }, { "dropping-particle" : "", "family" : "Finlay", "given" : "Geraldine A", "non-dropping-particle" : "", "parse-names" : false, "suffix" : "" } ], "container-title" : "Human molecular genetics", "id" : "ITEM-1", "issue" : "7", "issued" : { "date-parts" : [ [ "2011", "4", "1" ] ] }, "page" : "1290-305", "title" : "Smooth muscle protein-22-mediated deletion of Tsc1 results in cardiac hypertrophy that is mTORC1-mediated and reversed by rapamycin.", "type" : "article-journal", "volume" : "20" }, "uris" : [ "http://www.mendeley.com/documents/?uuid=376ef40b-438b-412f-ba7c-ea53ee6b3e98" ] } ], "mendeley" : { "formattedCitation" : "&lt;sup&gt;27&lt;/sup&gt;", "plainTextFormattedCitation" : "27", "previouslyFormattedCitation" : "&lt;sup&gt;27&lt;/sup&gt;" }, "properties" : { "noteIndex" : 0 }, "schema" : "https://github.com/citation-style-language/schema/raw/master/csl-citation.json" }</w:instrText>
        </w:r>
        <w:r w:rsidR="004744D9">
          <w:fldChar w:fldCharType="separate"/>
        </w:r>
        <w:r w:rsidR="00EA6FC3" w:rsidRPr="00EA6FC3">
          <w:rPr>
            <w:noProof/>
            <w:vertAlign w:val="superscript"/>
          </w:rPr>
          <w:t>27</w:t>
        </w:r>
        <w:r w:rsidR="004744D9">
          <w:fldChar w:fldCharType="end"/>
        </w:r>
        <w:r w:rsidR="00F82FED" w:rsidRPr="00F82FED">
          <w:t xml:space="preserve"> or 6 months of age in the case of </w:t>
        </w:r>
        <w:r w:rsidR="00F82FED" w:rsidRPr="004744D9">
          <w:rPr>
            <w:i/>
          </w:rPr>
          <w:t>Myl-Cre</w:t>
        </w:r>
        <w:r w:rsidR="004744D9">
          <w:fldChar w:fldCharType="begin" w:fldLock="1"/>
        </w:r>
        <w:r w:rsidR="009A6007">
          <w:instrText>ADDIN CSL_CITATION { "citationItems" : [ { "id" : "ITEM-1", "itemData" : { "DOI" : "10.1093/hmg/ddi039", "ISBN" : "6173559005", "ISSN" : "0964-6906", "PMID" : "15601645", "abstract" : "Tuberous sclerosis is a hamartoma syndrome due to mutations in TSC1 or TSC2 in which cardiac rhabdomyomas are seen in approximately 60% of patients. These lesions have an unusual natural history as they are usually most prominent immediately after birth and spontaneously resolve in most cases. To develop a mouse model of this lesion, we used a conditional, floxed allele of Tsc1 and a modified myosin light chain 2v allele in which cre recombinase expression occurs in ventricular myocytes. Mice with ventricular loss of Tsc1 had a median survival of 6 months and developed a dilated cardiomyopathy with the occurrence of scattered foci of enlarged ventricular myocytes. The enlarged cells were periodic acid-Schiff positive indicating the presence of excess glycogen and expressed elevated levels of phospho-S6, similar to findings in patient rhabdomyoma cells. The observations confirm that rhabdomyomas occur through a two hit mechanism of pathogenesis. However, the mice showed no evidence of fetal/neonatal demise, and there was no evidence of proliferation in the lesions. We propose that these differences are due to the timing of loss of Tsc1 in the ventricular myocytes and/or the truncated gestational period in the mouse compared with humans, during which progestational hormones may accentuate the growth of patient rhabdomyomas.", "author" : [ { "dropping-particle" : "", "family" : "Meikle", "given" : "Lynsey", "non-dropping-particle" : "", "parse-names" : false, "suffix" : "" }, { "dropping-particle" : "", "family" : "McMullen", "given" : "Julie R.", "non-dropping-particle" : "", "parse-names" : false, "suffix" : "" }, { "dropping-particle" : "", "family" : "Sherwood", "given" : "Megan C.", "non-dropping-particle" : "", "parse-names" : false, "suffix" : "" }, { "dropping-particle" : "", "family" : "Lader", "given" : "Alan S.", "non-dropping-particle" : "", "parse-names" : false, "suffix" : "" }, { "dropping-particle" : "", "family" : "Walker", "given" : "Victoria", "non-dropping-particle" : "", "parse-names" : false, "suffix" : "" }, { "dropping-particle" : "", "family" : "Chan", "given" : "Jennifer A.", "non-dropping-particle" : "", "parse-names" : false, "suffix" : "" }, { "dropping-particle" : "", "family" : "Kwiatkowski", "given" : "David J.", "non-dropping-particle" : "", "parse-names" : false, "suffix" : "" } ], "container-title" : "Human molecular genetics", "id" : "ITEM-1", "issue" : "3", "issued" : { "date-parts" : [ [ "2005", "2", "1" ] ] }, "note" : "From Duplicate 2 ( \n\n\nA mouse model of cardiac rhabdomyoma generated by loss of Tsc1 in ventricular myocytes.\n\n\n- Meikle, Lynsey; McMullen, Julie R; Sherwood, Megan C; Lader, Alan S; Walker, Victoria; Chan, Jennifer A; Kwiatkowski, David J )\n\n\n\n\n\n\n\n\n\n\nFrom Duplicate 4 (A mouse model of cardiac rhabdomyoma generated by loss of Tsc1 in ventricular myocytes. - Meikle, Lynsey; McMullen, Julie R; Sherwood, Megan C; Lader, Alan S; Walker, Victoria; Chan, Jennifer a; Kwiatkowski, David J.)\n\nFrom Duplicate 1 ( \n\nA mouse model of cardiac rhabdomyoma generated by loss of Tsc1 in ventricular myocytes.\n\n- Meikle, Lynsey; McMullen, Julie R; Sherwood, Megan C; Lader, Alan S; Walker, Victoria; Chan, Jennifer a; Kwiatkowski, David J )\n\n\n\n\n\n\n\n\nFrom Duplicate 2 ( \n\nA mouse model of cardiac rhabdomyoma generated by loss of Tsc1 in ventricular myocytes.\n\n- Meikle, Lynsey; McMullen, Julie R; Sherwood, Megan C; Lader, Alan S; Walker, Victoria; Chan, Jennifer a; Kwiatkowski, David J )\n\n\n\n\nFrom Duplicate 2 ( \n\n\nA mouse model of cardiac rhabdomyoma generated by loss of Tsc1 in ventricular myocytes.\n\n\n- Meikle, Lynsey; McMullen, Julie R; Sherwood, Megan C; Lader, Alan S; Walker, Victoria; Chan, Jennifer A; Kwiatkowski, David J )\n\n", "page" : "429-35", "title" : "A mouse model of cardiac rhabdomyoma generated by loss of Tsc1 in ventricular myocytes.", "type" : "article-journal", "volume" : "14" }, "uris" : [ "http://www.mendeley.com/documents/?uuid=fcf757da-3089-4d3d-b976-e1b6704b2c6d" ] } ], "mendeley" : { "formattedCitation" : "&lt;sup&gt;28&lt;/sup&gt;", "plainTextFormattedCitation" : "28", "previouslyFormattedCitation" : "&lt;sup&gt;28&lt;/sup&gt;" }, "properties" : { "noteIndex" : 0 }, "schema" : "https://github.com/citation-style-language/schema/raw/master/csl-citation.json" }</w:instrText>
        </w:r>
        <w:r w:rsidR="004744D9">
          <w:fldChar w:fldCharType="separate"/>
        </w:r>
        <w:r w:rsidR="00EA6FC3" w:rsidRPr="00EA6FC3">
          <w:rPr>
            <w:noProof/>
            <w:vertAlign w:val="superscript"/>
          </w:rPr>
          <w:t>28</w:t>
        </w:r>
        <w:r w:rsidR="004744D9">
          <w:fldChar w:fldCharType="end"/>
        </w:r>
        <w:r w:rsidR="00F82FED" w:rsidRPr="00F82FED">
          <w:t xml:space="preserve">. These mice </w:t>
        </w:r>
        <w:r w:rsidR="00EE2946">
          <w:t>exhibited dramatic cardiac hypertrophy and sudden death at a much earlier age than our animals</w:t>
        </w:r>
        <w:r w:rsidR="000B139C">
          <w:t xml:space="preserve">.  </w:t>
        </w:r>
        <w:r w:rsidR="00A7362C">
          <w:t>We observed</w:t>
        </w:r>
        <w:r w:rsidR="00EE2946">
          <w:t xml:space="preserve"> modest reductions in lifespan in the fly cardiac-specific knockdown.  Together these dat</w:t>
        </w:r>
        <w:r w:rsidR="00A7362C">
          <w:t xml:space="preserve">a support the hypothesis that </w:t>
        </w:r>
        <w:r w:rsidR="00EE2946">
          <w:t>the cause of early lethality may be distinct from cardiac defects</w:t>
        </w:r>
        <w:r w:rsidR="00A7362C">
          <w:t xml:space="preserve"> in mice and flies</w:t>
        </w:r>
        <w:r w:rsidR="00EE2946">
          <w:t xml:space="preserve">, but our approach cannot conclusively show that cardiac </w:t>
        </w:r>
        <w:r w:rsidR="00EE2946" w:rsidRPr="00EE2946">
          <w:rPr>
            <w:i/>
          </w:rPr>
          <w:t>Tsc1</w:t>
        </w:r>
        <w:r w:rsidR="00CB1C98">
          <w:t xml:space="preserve"> ablation plays no role in reductions in lifespan.</w:t>
        </w:r>
      </w:ins>
    </w:p>
    <w:p w14:paraId="7B39A861" w14:textId="77777777" w:rsidR="00CB1C98" w:rsidRDefault="00CB1C98" w:rsidP="000B139C"/>
    <w:p w14:paraId="7DF11E1B" w14:textId="6574A628" w:rsidR="0025688C" w:rsidRDefault="00CB1C98" w:rsidP="00814DE4">
      <w:pPr>
        <w:rPr>
          <w:ins w:id="283" w:author="Reiter, Larry T" w:date="2016-11-21T10:21:00Z"/>
        </w:rPr>
      </w:pPr>
      <w:r>
        <w:t xml:space="preserve">Skeletal muscle </w:t>
      </w:r>
      <w:del w:id="284" w:author="Stephenson, Erin" w:date="2016-11-22T12:17:00Z">
        <w:r>
          <w:delText xml:space="preserve">tissue </w:delText>
        </w:r>
      </w:del>
      <w:r>
        <w:t xml:space="preserve">is an extremely important organ for aging, as </w:t>
      </w:r>
      <w:del w:id="285" w:author="Stephenson, Erin" w:date="2016-11-22T12:18:00Z">
        <w:r w:rsidRPr="00CB1C98">
          <w:delText xml:space="preserve">participants </w:delText>
        </w:r>
      </w:del>
      <w:ins w:id="286" w:author="Stephenson, Erin" w:date="2016-11-22T12:18:00Z">
        <w:r w:rsidR="00703336">
          <w:t>humans</w:t>
        </w:r>
        <w:r w:rsidR="00703336" w:rsidRPr="00CB1C98">
          <w:t xml:space="preserve"> </w:t>
        </w:r>
      </w:ins>
      <w:r w:rsidRPr="00CB1C98">
        <w:t xml:space="preserve">with </w:t>
      </w:r>
      <w:del w:id="287" w:author="Stephenson, Erin" w:date="2016-11-22T12:18:00Z">
        <w:r w:rsidRPr="00CB1C98">
          <w:delText xml:space="preserve">the </w:delText>
        </w:r>
      </w:del>
      <w:r w:rsidRPr="00CB1C98">
        <w:t>high</w:t>
      </w:r>
      <w:del w:id="288" w:author="Stephenson, Erin" w:date="2016-11-22T12:18:00Z">
        <w:r w:rsidRPr="00CB1C98">
          <w:delText>est</w:delText>
        </w:r>
      </w:del>
      <w:r w:rsidRPr="00CB1C98">
        <w:t xml:space="preserve"> baseline grip strength </w:t>
      </w:r>
      <w:del w:id="289" w:author="Stephenson, Erin" w:date="2016-11-22T12:18:00Z">
        <w:r w:rsidRPr="00CB1C98">
          <w:delText>had</w:delText>
        </w:r>
        <w:r w:rsidRPr="00CB1C98" w:rsidDel="00703336">
          <w:delText xml:space="preserve"> </w:delText>
        </w:r>
      </w:del>
      <w:ins w:id="290" w:author="Stephenson, Erin" w:date="2016-11-22T12:18:00Z">
        <w:r w:rsidR="00703336" w:rsidRPr="00CB1C98">
          <w:t>ha</w:t>
        </w:r>
        <w:r w:rsidR="00703336">
          <w:t>ve</w:t>
        </w:r>
        <w:r w:rsidRPr="00CB1C98">
          <w:t xml:space="preserve"> </w:t>
        </w:r>
      </w:ins>
      <w:r w:rsidRPr="00CB1C98">
        <w:t>20-217% decreased risk of all-cause mortality, irrespective of gender or body mass index</w:t>
      </w:r>
      <w:r w:rsidRPr="00CB1C98">
        <w:fldChar w:fldCharType="begin" w:fldLock="1"/>
      </w:r>
      <w:r w:rsidR="005B4E17">
        <w:instrText>ADDIN CSL_CITATION { "citationItems" : [ { "id" : "ITEM-1", "itemData" : { "DOI" : "10.1093/gerona/55.3.M168", "ISBN" : "1079-5006 (Print)\\n1079-5006 (Linking)", "ISSN" : "1079-5006", "PMID" : "10795731", "abstract" : "BACKGROUND: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 "author" : [ { "dropping-particle" : "", "family" : "Rantanen", "given" : "T", "non-dropping-particle" : "", "parse-names" : false, "suffix" : "" }, { "dropping-particle" : "", "family" : "Harris", "given" : "T", "non-dropping-particle" : "", "parse-names" : false, "suffix" : "" }, { "dropping-particle" : "", "family" : "Leveille", "given" : "S G", "non-dropping-particle" : "", "parse-names" : false, "suffix" : "" }, { "dropping-particle" : "", "family" : "Visser", "given" : "M", "non-dropping-particle" : "", "parse-names" : false, "suffix" : "" }, { "dropping-particle" : "", "family" : "Foley", "given" : "D", "non-dropping-particle" : "", "parse-names" : false, "suffix" : "" }, { "dropping-particle" : "", "family" : "Masaki", "given" : "K", "non-dropping-particle" : "", "parse-names" : false, "suffix" : "" }, { "dropping-particle" : "", "family" : "Guralnik", "given" : "Jack M", "non-dropping-particle" : "", "parse-names" : false, "suffix" : "" } ], "container-title" : "The journals of gerontology. Series A, Biological sciences and medical sciences", "id" : "ITEM-1", "issue" : "3", "issued" : { "date-parts" : [ [ "2000" ] ] }, "page" : "M168-M173", "title" : "Muscle strength and body mass index as long-term predictors of mortality in initially healthy men.", "type" : "article-journal", "volume" : "55" }, "uris" : [ "http://www.mendeley.com/documents/?uuid=cbe58d2d-5d46-47ca-a223-f191a3a17e13" ] }, { "id" : "ITEM-2", "itemData" : { "DOI" : "10.1503/cmaj.091278", "ISBN" : "1488-2329", "ISSN" : "08203946", "PMID" : "20142372", "abstract" : "BACKGROUND: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 "author" : [ { "dropping-particle" : "", "family" : "Ling", "given" : "Carolina H Y", "non-dropping-particle" : "", "parse-names" : false, "suffix" : "" }, { "dropping-particle" : "", "family" : "Taekema", "given" : "Diana", "non-dropping-particle" : "", "parse-names" : false, "suffix" : "" }, { "dropping-particle" : "", "family" : "Craen", "given" : "Anton J M", "non-dropping-particle" : "De", "parse-names" : false, "suffix" : "" }, { "dropping-particle" : "", "family" : "Gussekloo", "given" : "Jacobijn", "non-dropping-particle" : "", "parse-names" : false, "suffix" : "" }, { "dropping-particle" : "", "family" : "Westendorp", "given" : "Rudi G J", "non-dropping-particle" : "", "parse-names" : false, "suffix" : "" }, { "dropping-particle" : "", "family" : "Maier", "given" : "Andrea B.", "non-dropping-particle" : "", "parse-names" : false, "suffix" : "" } ], "container-title" : "Cmaj", "id" : "ITEM-2", "issue" : "5", "issued" : { "date-parts" : [ [ "2010" ] ] }, "page" : "429-435", "title" : "Handgrip strength and mortality in the oldest old population: The Leiden 85-plus study", "type" : "article-journal", "volume" : "182" }, "uris" : [ "http://www.mendeley.com/documents/?uuid=3c6330b5-3679-4748-afef-52f41b09fc7f" ] }, { "id" : "ITEM-3", "itemData" : { "DOI" : "10.1016/j.amjmed.2006.04.018", "ISBN" : "1555-7162 (Electronic)", "ISSN" : "00029343", "PMID" : "17398228", "abstract" : "PURPOSE: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 "author" : [ { "dropping-particle" : "", "family" : "Sasaki", "given" : "Hideo", "non-dropping-particle" : "", "parse-names" : false, "suffix" : "" }, { "dropping-particle" : "", "family" : "Kasagi", "given" : "Fumiyoshi", "non-dropping-particle" : "", "parse-names" : false, "suffix" : "" }, { "dropping-particle" : "", "family" : "Yamada", "given" : "Michiko", "non-dropping-particle" : "", "parse-names" : false, "suffix" : "" }, { "dropping-particle" : "", "family" : "Fujita", "given" : "Shoichiro", "non-dropping-particle" : "", "parse-names" : false, "suffix" : "" } ], "container-title" : "The American journal of medicine", "id" : "ITEM-3", "issue" : "4", "issued" : { "date-parts" : [ [ "2007" ] ] }, "page" : "337-342", "title" : "Grip strength predicts cause-specific mortality in middle-aged and elderly persons.", "type" : "article-journal", "volume" : "120" }, "uris" : [ "http://www.mendeley.com/documents/?uuid=6c3cf9ba-e54c-439b-9b49-a1e432024d1c" ] }, { "id" : "ITEM-4", "itemData" : { "DOI" : "10.1093/ije/dyl224", "ISBN" : "0300-5771 (Print)", "ISSN" : "03005771", "PMID" : "17056604", "abstract" : "BACKGROUND: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 "author" : [ { "dropping-particle" : "", "family" : "Gale", "given" : "Catharine R.", "non-dropping-particle" : "", "parse-names" : false, "suffix" : "" }, { "dropping-particle" : "", "family" : "Martyn", "given" : "Christopher N.", "non-dropping-particle" : "", "parse-names" : false, "suffix" : "" }, { "dropping-particle" : "", "family" : "Cooper", "given" : "Cyrus", "non-dropping-particle" : "", "parse-names" : false, "suffix" : "" }, { "dropping-particle" : "", "family" : "Sayer", "given" : "Avan Aihie", "non-dropping-particle" : "", "parse-names" : false, "suffix" : "" } ], "container-title" : "International Journal of Epidemiology", "id" : "ITEM-4", "issue" : "1", "issued" : { "date-parts" : [ [ "2007" ] ] }, "page" : "228-235", "title" : "Grip strength, body composition, and mortality", "type" : "article-journal", "volume" : "36" }, "uris" : [ "http://www.mendeley.com/documents/?uuid=8ab2b996-72d6-4b25-b44b-99e9fc35bea9" ] }, { "id" : "ITEM-5", "itemData" : { "DOI" : "10.1034/j.1600-0579.2003.00207.x", "ISBN" : "0002-8614 (Print)\\n0002-8614 (Linking)", "ISSN" : "0002-8614", "PMID" : "12752838", "abstract" : "OBJECTIVES: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\u2026", "author" : [ { "dropping-particle" : "", "family" : "Rantanen", "given" : "Taina", "non-dropping-particle" : "", "parse-names" : false, "suffix" : "" }, { "dropping-particle" : "", "family" : "Volpato", "given" : "Stefano", "non-dropping-particle" : "", "parse-names" : false, "suffix" : "" }, { "dropping-particle" : "", "family" : "Ferrucci", "given" : "Luigi", "non-dropping-particle" : "", "parse-names" : false, "suffix" : "" }, { "dropping-particle" : "", "family" : "Heikkinen", "given" : "Eino", "non-dropping-particle" : "", "parse-names" : false, "suffix" : "" }, { "dropping-particle" : "", "family" : "Fried", "given" : "Linda P", "non-dropping-particle" : "", "parse-names" : false, "suffix" : "" }, { "dropping-particle" : "", "family" : "Guralnik", "given" : "Jack M", "non-dropping-particle" : "", "parse-names" : false, "suffix" : "" } ], "container-title" : "Journal of the American Geriatrics Society", "id" : "ITEM-5", "issue" : "5", "issued" : { "date-parts" : [ [ "2003" ] ] }, "page" : "636-641", "title" : "Handgrip strength and cause-specific and total mortality in older disabled women: exploring the mechanism.", "type" : "article-journal", "volume" : "51" }, "uris" : [ "http://www.mendeley.com/documents/?uuid=ff19d2b2-5bed-4dfe-919a-fa9c3be799f8" ] }, { "id" : "ITEM-6", "itemData" : { "DOI" : "10.1093/gerona/57.10.B359", "ISBN" : "1079-5006", "ISSN" : "1079-5006", "PMID" : "12242311", "abstract" : "Low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 "author" : [ { "dropping-particle" : "", "family" : "Metter", "given" : "E Jeffrey", "non-dropping-particle" : "", "parse-names" : false, "suffix" : "" }, { "dropping-particle" : "", "family" : "Talbot", "given" : "Laura a", "non-dropping-particle" : "", "parse-names" : false, "suffix" : "" }, { "dropping-particle" : "", "family" : "Schrager", "given" : "Matthew", "non-dropping-particle" : "", "parse-names" : false, "suffix" : "" }, { "dropping-particle" : "", "family" : "Conwit", "given" : "Robin", "non-dropping-particle" : "", "parse-names" : false, "suffix" : "" } ], "container-title" : "The journals of gerontology. Series A, Biological sciences and medical sciences", "id" : "ITEM-6", "issue" : "10", "issued" : { "date-parts" : [ [ "2002" ] ] }, "page" : "B359-B365", "title" : "Skeletal muscle strength as a predictor of all-cause mortality in healthy men.", "type" : "article-journal", "volume" : "57" }, "uris" : [ "http://www.mendeley.com/documents/?uuid=2391d471-7dd7-40c1-8dbe-eac2022afe25" ] } ], "mendeley" : { "formattedCitation" : "&lt;sup&gt;6\u201311&lt;/sup&gt;", "plainTextFormattedCitation" : "6\u201311", "previouslyFormattedCitation" : "&lt;sup&gt;6\u201311&lt;/sup&gt;" }, "properties" : { "noteIndex" : 0 }, "schema" : "https://github.com/citation-style-language/schema/raw/master/csl-citation.json" }</w:instrText>
      </w:r>
      <w:r w:rsidRPr="00CB1C98">
        <w:fldChar w:fldCharType="separate"/>
      </w:r>
      <w:r w:rsidR="003B76F9" w:rsidRPr="003B76F9">
        <w:rPr>
          <w:noProof/>
          <w:vertAlign w:val="superscript"/>
        </w:rPr>
        <w:t>6–11</w:t>
      </w:r>
      <w:r w:rsidRPr="00CB1C98">
        <w:fldChar w:fldCharType="end"/>
      </w:r>
      <w:r w:rsidRPr="00CB1C98">
        <w:t>.</w:t>
      </w:r>
      <w:r>
        <w:t xml:space="preserve">  </w:t>
      </w:r>
      <w:r w:rsidR="00814DE4">
        <w:t>Candidate gene</w:t>
      </w:r>
      <w:r>
        <w:t xml:space="preserve"> studies </w:t>
      </w:r>
      <w:r w:rsidR="00A7362C">
        <w:t xml:space="preserve">on aging </w:t>
      </w:r>
      <w:r>
        <w:t>have also implicated genes</w:t>
      </w:r>
      <w:r w:rsidR="00814DE4">
        <w:t xml:space="preserve"> with important role</w:t>
      </w:r>
      <w:r w:rsidR="00A7362C">
        <w:t>s</w:t>
      </w:r>
      <w:r w:rsidR="00814DE4">
        <w:t xml:space="preserve"> in muscle tissue</w:t>
      </w:r>
      <w:ins w:id="291" w:author="Stephenson, Erin" w:date="2016-11-22T12:18:00Z">
        <w:r w:rsidR="00703336">
          <w:t>,</w:t>
        </w:r>
      </w:ins>
      <w:r>
        <w:t xml:space="preserve"> such as </w:t>
      </w:r>
      <w:r w:rsidR="00814DE4" w:rsidRPr="00814DE4">
        <w:rPr>
          <w:i/>
        </w:rPr>
        <w:t>IGF1R</w:t>
      </w:r>
      <w:r w:rsidR="00814DE4">
        <w:t xml:space="preserve">, </w:t>
      </w:r>
      <w:r w:rsidR="00814DE4" w:rsidRPr="00814DE4">
        <w:rPr>
          <w:i/>
        </w:rPr>
        <w:t>AKT</w:t>
      </w:r>
      <w:r w:rsidR="004243D2">
        <w:rPr>
          <w:i/>
        </w:rPr>
        <w:t>1</w:t>
      </w:r>
      <w:r w:rsidR="00814DE4">
        <w:t xml:space="preserve"> and </w:t>
      </w:r>
      <w:r w:rsidRPr="004243D2">
        <w:rPr>
          <w:i/>
        </w:rPr>
        <w:t>FOXO</w:t>
      </w:r>
      <w:r w:rsidR="00814DE4" w:rsidRPr="004243D2">
        <w:rPr>
          <w:i/>
        </w:rPr>
        <w:t>3A</w:t>
      </w:r>
      <w:del w:id="292" w:author="Dave Bridges" w:date="2018-01-04T13:03:00Z">
        <w:r w:rsidR="004243D2">
          <w:fldChar w:fldCharType="begin" w:fldLock="1"/>
        </w:r>
        <w:r w:rsidR="00EA6FC3">
          <w:del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"&lt;sup&gt;27,28&lt;/sup&gt;" }, "properties" : { "noteIndex" : 0 }, "schema" : "https://github.com/citation-style-language/schema/raw/master/csl-citation.json" }</w:delInstrText>
        </w:r>
        <w:r w:rsidR="004243D2">
          <w:fldChar w:fldCharType="separate"/>
        </w:r>
        <w:r w:rsidR="00EA6FC3" w:rsidRPr="00EA6FC3">
          <w:rPr>
            <w:noProof/>
            <w:vertAlign w:val="superscript"/>
          </w:rPr>
          <w:delText>29,30</w:delText>
        </w:r>
        <w:r w:rsidR="004243D2">
          <w:fldChar w:fldCharType="end"/>
        </w:r>
        <w:r w:rsidR="0041032E">
          <w:delText>.</w:delText>
        </w:r>
      </w:del>
      <w:ins w:id="293" w:author="Dave Bridges" w:date="2018-01-04T13:03:00Z">
        <w:r w:rsidR="004243D2">
          <w:fldChar w:fldCharType="begin" w:fldLock="1"/>
        </w:r>
        <w:r w:rsidR="009A6007">
          <w:instrText>ADDIN CSL_CITATION { "citationItems" : [ { "id" : "ITEM-1", "itemData" : { "DOI" : "10.1073/pnas.0705467105", "ISBN" : "1091-6490 (Electronic)\\n0027-8424 (Linking)", "ISSN" : "1091-6490", "PMID" : "18316725", "abstract" : "Rather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 "author" : [ { "dropping-particle" : "", "family" : "Suh", "given" : "Yousin", "non-dropping-particle" : "", "parse-names" : false, "suffix" : "" }, { "dropping-particle" : "", "family" : "Atzmon", "given" : "Gil", "non-dropping-particle" : "", "parse-names" : false, "suffix" : "" }, { "dropping-particle" : "", "family" : "Cho", "given" : "Mi-Ook", "non-dropping-particle" : "", "parse-names" : false, "suffix" : "" }, { "dropping-particle" : "", "family" : "Hwang", "given" : "David", "non-dropping-particle" : "", "parse-names" : false, "suffix" : "" }, { "dropping-particle" : "", "family" : "Liu", "given" : "Bingrong", "non-dropping-particle" : "", "parse-names" : false, "suffix" : "" }, { "dropping-particle" : "", "family" : "Leahy", "given" : "Daniel J", "non-dropping-particle" : "", "parse-names" : false, "suffix" : "" }, { "dropping-particle" : "", "family" : "Barzilai", "given" : "Nir", "non-dropping-particle" : "", "parse-names" : false, "suffix" : "" }, { "dropping-particle" : "", "family" : "Cohen", "given" : "Pinchas", "non-dropping-particle" : "", "parse-names" : false, "suffix" : "" } ], "container-title" : "Proceedings of the National Academy of Sciences of the United States of America", "id" : "ITEM-1", "issue" : "9", "issued" : { "date-parts" : [ [ "2008" ] ] }, "page" : "3438-42", "title" : "Functionally significant insulin-like growth factor I receptor mutations in centenarians.", "type" : "article-journal", "volume" : "105" }, "uris" : [ "http://www.mendeley.com/documents/?uuid=4f3ad7f4-797e-4b6e-b600-e90edba6bbc9" ] }, { "id" : "ITEM-2",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"ITEM-2", "issue" : "4", "issued" : { "date-parts" : [ [ "2009", "8" ] ] }, "page" : "460-72", "title" : "Association of common genetic variation in the insulin/IGF1 signaling pathway with human longevity.", "type" : "article-journal", "volume" : "8" }, "uris" : [ "http://www.mendeley.com/documents/?uuid=88af1fe8-b5cd-4f05-826c-57fef13471d9" ] } ], "mendeley" : { "formattedCitation" : "&lt;sup&gt;29,30&lt;/sup&gt;", "plainTextFormattedCitation" : "29,30", "previouslyFormattedCitation" : "&lt;sup&gt;29,30&lt;/sup&gt;" }, "properties" : { "noteIndex" : 0 }, "schema" : "https://github.com/citation-style-language/schema/raw/master/csl-citation.json" }</w:instrText>
        </w:r>
        <w:r w:rsidR="004243D2">
          <w:fldChar w:fldCharType="separate"/>
        </w:r>
        <w:r w:rsidR="00EA6FC3" w:rsidRPr="00EA6FC3">
          <w:rPr>
            <w:noProof/>
            <w:vertAlign w:val="superscript"/>
          </w:rPr>
          <w:t>29,30</w:t>
        </w:r>
        <w:r w:rsidR="004243D2">
          <w:fldChar w:fldCharType="end"/>
        </w:r>
        <w:r w:rsidR="0041032E">
          <w:t>.</w:t>
        </w:r>
      </w:ins>
      <w:r w:rsidR="0041032E">
        <w:t xml:space="preserve"> For example, i</w:t>
      </w:r>
      <w:r w:rsidRPr="00CB1C98">
        <w:t xml:space="preserve">n humans, polymorphisms in </w:t>
      </w:r>
      <w:r w:rsidRPr="00CB1C98">
        <w:rPr>
          <w:i/>
        </w:rPr>
        <w:t>FOXO3</w:t>
      </w:r>
      <w:r w:rsidR="00814DE4">
        <w:rPr>
          <w:i/>
        </w:rPr>
        <w:t>A</w:t>
      </w:r>
      <w:r w:rsidRPr="00CB1C98">
        <w:t xml:space="preserve"> have been associated with lengthened lifespan</w:t>
      </w:r>
      <w:del w:id="294" w:author="Dave Bridges" w:date="2018-01-04T13:03:00Z">
        <w:r w:rsidRPr="00CB1C98">
          <w:fldChar w:fldCharType="begin" w:fldLock="1"/>
        </w:r>
        <w:r w:rsidR="00EA6FC3">
          <w:del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"&lt;sup&gt;28\u201334&lt;/sup&gt;" }, "properties" : { "noteIndex" : 0 }, "schema" : "https://github.com/citation-style-language/schema/raw/master/csl-citation.json" }</w:delInstrText>
        </w:r>
        <w:r w:rsidRPr="00CB1C98">
          <w:fldChar w:fldCharType="separate"/>
        </w:r>
        <w:r w:rsidR="00EA6FC3" w:rsidRPr="00EA6FC3">
          <w:rPr>
            <w:noProof/>
            <w:vertAlign w:val="superscript"/>
          </w:rPr>
          <w:delText>30–36</w:delText>
        </w:r>
        <w:r w:rsidRPr="00CB1C98">
          <w:fldChar w:fldCharType="end"/>
        </w:r>
        <w:r w:rsidR="00814DE4">
          <w:delText>.</w:delText>
        </w:r>
      </w:del>
      <w:ins w:id="295" w:author="Dave Bridges" w:date="2018-01-04T13:03:00Z">
        <w:r w:rsidRPr="00CB1C98">
          <w:fldChar w:fldCharType="begin" w:fldLock="1"/>
        </w:r>
        <w:r w:rsidR="009A6007">
          <w:instrText>ADDIN CSL_CITATION { "citationItems" : [ { "id" : "ITEM-1", "itemData" : { "DOI" : "10.1073/pnas.0801030105", "ISBN" : "00278424", "ISSN" : "1091-6490", "PMID" : "18765803", "abstract" : "Human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 "author" : [ { "dropping-particle" : "", "family" : "Willcox", "given" : "Bradley J", "non-dropping-particle" : "", "parse-names" : false, "suffix" : "" }, { "dropping-particle" : "", "family" : "Donlon", "given" : "Timothy a", "non-dropping-particle" : "", "parse-names" : false, "suffix" : "" }, { "dropping-particle" : "", "family" : "He", "given" : "Qimei", "non-dropping-particle" : "", "parse-names" : false, "suffix" : "" }, { "dropping-particle" : "", "family" : "Chen", "given" : "Randi", "non-dropping-particle" : "", "parse-names" : false, "suffix" : "" }, { "dropping-particle" : "", "family" : "Grove", "given" : "John S", "non-dropping-particle" : "", "parse-names" : false, "suffix" : "" }, { "dropping-particle" : "", "family" : "Yano", "given" : "Katsuhiko", "non-dropping-particle" : "", "parse-names" : false, "suffix" : "" }, { "dropping-particle" : "", "family" : "Masaki", "given" : "Kamal H", "non-dropping-particle" : "", "parse-names" : false, "suffix" : "" }, { "dropping-particle" : "", "family" : "Willcox", "given" : "D Craig", "non-dropping-particle" : "", "parse-names" : false, "suffix" : "" }, { "dropping-particle" : "", "family" : "Rodriguez", "given" : "Beatriz", "non-dropping-particle" : "", "parse-names" : false, "suffix" : "" }, { "dropping-particle" : "", "family" : "Curb", "given" : "J David", "non-dropping-particle" : "", "parse-names" : false, "suffix" : "" } ], "container-title" : "Proceedings of the National Academy of Sciences of the United States of America", "id" : "ITEM-1", "issue" : "37", "issued" : { "date-parts" : [ [ "2008" ] ] }, "page" : "13987-13992", "title" : "FOXO3A genotype is strongly associated with human longevity.", "type" : "article-journal", "volume" : "105" }, "uris" : [ "http://www.mendeley.com/documents/?uuid=2530519d-47c0-4a94-ae90-6fa8b17718b8" ] }, { "id" : "ITEM-2", "itemData" : { "DOI" : "10.4103/1008-682X.123673", "ISSN" : "1745-7262", "PMID" : "24589462", "abstract" : "Numerous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 "author" : [ { "dropping-particle" : "", "family" : "Bao", "given" : "Ji-Ming", "non-dropping-particle" : "", "parse-names" : false, "suffix" : "" }, { "dropping-particle" : "", "family" : "Song", "given" : "Xian-Lu", "non-dropping-particle" : "", "parse-names" : false, "suffix" : "" }, { "dropping-particle" : "", "family" : "Hong", "given" : "Ying-Qia", "non-dropping-particle" : "", "parse-names" : false, "suffix" : "" }, { "dropping-particle" : "", "family" : "Zhu", "given" : "Hai-Li", "non-dropping-particle" : "", "parse-names" : false, "suffix" : "" }, { "dropping-particle" : "", "family" : "Li", "given" : "Cui", "non-dropping-particle" : "", "parse-names" : false, "suffix" : "" }, { "dropping-particle" : "", "family" : "Zhang", "given" : "Tao", "non-dropping-particle" : "", "parse-names" : false, "suffix" : "" }, { "dropping-particle" : "", "family" : "Chen", "given" : "Wei", "non-dropping-particle" : "", "parse-names" : false, "suffix" : "" }, { "dropping-particle" : "", "family" : "Zhao", "given" : "Shan-Chao", "non-dropping-particle" : "", "parse-names" : false, "suffix" : "" }, { "dropping-particle" : "", "family" : "Chen", "given" : "Qing", "non-dropping-particle" : "", "parse-names" : false, "suffix" : "" } ], "container-title" : "Asian journal of andrology", "id" : "ITEM-2", "issue" : "3", "issued" : { "date-parts" : [ [ "2014" ] ] }, "page" : "446-52", "title" : "Association between FOXO3A gene polymorphisms and human longevity: a meta-analysis.", "type" : "article-journal", "volume" : "16" }, "uris" : [ "http://www.mendeley.com/documents/?uuid=bddc8628-8f08-406b-b66a-43a16736831c" ] }, { "id" : "ITEM-3", "itemData" : { "DOI" : "10.1089/rej.2008.0827", "ISBN" : "1549-1684", "ISSN" : "1549-1684", "PMID" : "19415983", "abstract" : "A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 "author" : [ { "dropping-particle" : "", "family" : "Anselmi", "given" : "Chiara Viviani", "non-dropping-particle" : "", "parse-names" : false, "suffix" : "" }, { "dropping-particle" : "", "family" : "Malovini", "given" : "Alberto", "non-dropping-particle" : "", "parse-names" : false, "suffix" : "" }, { "dropping-particle" : "", "family" : "Roncarati", "given" : "Roberta", "non-dropping-particle" : "", "parse-names" : false, "suffix" : "" }, { "dropping-particle" : "", "family" : "Novelli", "given" : "Valeria", "non-dropping-particle" : "", "parse-names" : false, "suffix" : "" }, { "dropping-particle" : "", "family" : "Villa", "given" : "Francesco", "non-dropping-particle" : "", "parse-names" : false, "suffix" : "" }, { "dropping-particle" : "", "family" : "Condorelli", "given" : "Gianluigi", "non-dropping-particle" : "", "parse-names" : false, "suffix" : "" }, { "dropping-particle" : "", "family" : "Bellazzi", "given" : "Riccardo", "non-dropping-particle" : "", "parse-names" : false, "suffix" : "" }, { "dropping-particle" : "", "family" : "Puca", "given" : "Annibale Alessandro", "non-dropping-particle" : "", "parse-names" : false, "suffix" : "" } ], "container-title" : "Rejuvenation research", "id" : "ITEM-3", "issue" : "2", "issued" : { "date-parts" : [ [ "2009" ] ] }, "page" : "95-104", "title" : "Association of the FOXO3A locus with extreme longevity in a southern Italian centenarian study.", "type" : "article-journal", "volume" : "12" }, "uris" : [ "http://www.mendeley.com/documents/?uuid=fcf19dc4-f991-4278-91f7-2d05e2d8ae93" ] }, { "id" : "ITEM-4", "itemData" : { "DOI" : "10.1073/pnas.0809594106", "ISBN" : "1091-6490 (Electronic)\\r0027-8424 (Linking)", "ISSN" : "0027-8424", "PMID" : "19196970", "abstract" : "The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 "author" : [ { "dropping-particle" : "", "family" : "Flachsbart", "given" : "Friederike", "non-dropping-particle" : "", "parse-names" : false, "suffix" : "" }, { "dropping-particle" : "", "family" : "Caliebe", "given" : "Amke", "non-dropping-particle" : "", "parse-names" : false, "suffix" : "" }, { "dropping-particle" : "", "family" : "Kleindorp", "given" : "Rabea", "non-dropping-particle" : "", "parse-names" : false, "suffix" : "" }, { "dropping-particle" : "", "family" : "Blanch\u00e9", "given" : "H\u00e9l\u00e8ne", "non-dropping-particle" : "", "parse-names" : false, "suffix" : "" }, { "dropping-particle" : "", "family" : "Eller-Eberstein", "given" : "Huberta", "non-dropping-particle" : "von", "parse-names" : false, "suffix" : "" }, { "dropping-particle" : "", "family" : "Nikolaus", "given" : "Susanna", "non-dropping-particle" : "", "parse-names" : false, "suffix" : "" }, { "dropping-particle" : "", "family" : "Schreiber", "given" : "Stefan", "non-dropping-particle" : "", "parse-names" : false, "suffix" : "" }, { "dropping-particle" : "", "family" : "Nebel", "given" : "Almut", "non-dropping-particle" : "", "parse-names" : false, "suffix" : "" } ], "container-title" : "Proceedings of the National Academy of Sciences of the United States of America", "id" : "ITEM-4", "issue" : "8", "issued" : { "date-parts" : [ [ "2009" ] ] }, "page" : "2700-2705", "title" : "Association of FOXO3A variation with human longevity confirmed in German centenarians.", "type" : "article-journal", "volume" : "106" }, "uris" : [ "http://www.mendeley.com/documents/?uuid=95f42ab8-f6e3-4a93-91fe-76b58d1b5369" ] }, { "id" : "ITEM-5", "itemData" : { "DOI" : "10.1093/hmg/ddp459", "ISBN" : "1460-2083 (Electronic)\\r0964-6906 (Linking)", "ISSN" : "09646906", "PMID" : "19793722", "abstract" : "FOXO1A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 "author" : [ { "dropping-particle" : "", "family" : "Li", "given" : "Yang", "non-dropping-particle" : "", "parse-names" : false, "suffix" : "" }, { "dropping-particle" : "", "family" : "Wang", "given" : "Wen Jing", "non-dropping-particle" : "", "parse-names" : false, "suffix" : "" }, { "dropping-particle" : "", "family" : "Cao", "given" : "Huiqing", "non-dropping-particle" : "", "parse-names" : false, "suffix" : "" }, { "dropping-particle" : "", "family" : "Lu", "given" : "Jiehua", "non-dropping-particle" : "", "parse-names" : false, "suffix" : "" }, { "dropping-particle" : "", "family" : "Wu", "given" : "Chong", "non-dropping-particle" : "", "parse-names" : false, "suffix" : "" }, { "dropping-particle" : "", "family" : "Hu", "given" : "Fang Yuan", "non-dropping-particle" : "", "parse-names" : false, "suffix" : "" }, { "dropping-particle" : "", "family" : "Guo", "given" : "Jian", "non-dropping-particle" : "", "parse-names" : false, "suffix" : "" }, { "dropping-particle" : "", "family" : "Zhao", "given" : "Ling", "non-dropping-particle" : "", "parse-names" : false, "suffix" : "" }, { "dropping-particle" : "", "family" : "Yang", "given" : "Fan", "non-dropping-particle" : "", "parse-names" : false, "suffix" : "" }, { "dropping-particle" : "", "family" : "Zhang", "given" : "Yi Xin", "non-dropping-particle" : "", "parse-names" : false, "suffix" : "" }, { "dropping-particle" : "", "family" : "Li", "given" : "Wei", "non-dropping-particle" : "", "parse-names" : false, "suffix" : "" }, { "dropping-particle" : "", "family" : "Zheng", "given" : "Gu Yan", "non-dropping-particle" : "", "parse-names" : false, "suffix" : "" }, { "dropping-particle" : "", "family" : "Cui", "given" : "Hanbin", "non-dropping-particle" : "", "parse-names" : false, "suffix" : "" }, { "dropping-particle" : "", "family" : "Chen", "given" : "Xiaomin", "non-dropping-particle" : "", "parse-names" : false, "suffix" : "" }, { "dropping-particle" : "", "family" : "Zhu", "given" : "Zhiming", "non-dropping-particle" : "", "parse-names" : false, "suffix" : "" }, { "dropping-particle" : "", "family" : "He", "given" : "Hongbo", "non-dropping-particle" : "", "parse-names" : false, "suffix" : "" }, { "dropping-particle" : "", "family" : "Dong", "given" : "Birong", "non-dropping-particle" : "", "parse-names" : false, "suffix" : "" }, { "dropping-particle" : "", "family" : "Mo", "given" : "Xianming", "non-dropping-particle" : "", "parse-names" : false, "suffix" : "" }, { "dropping-particle" : "", "family" : "Zeng", "given" : "Yi", "non-dropping-particle" : "", "parse-names" : false, "suffix" : "" }, { "dropping-particle" : "", "family" : "Tian", "given" : "Xiao Li", "non-dropping-particle" : "", "parse-names" : false, "suffix" : "" } ], "container-title" : "Human Molecular Genetics", "id" : "ITEM-5", "issue" : "24", "issued" : { "date-parts" : [ [ "2009" ] ] }, "page" : "4897-4904", "title" : "Genetic association of FOXO1A and FOXO3A with longevity trait in Han Chinese populations", "type" : "article-journal", "volume" : "18" }, "uris" : [ "http://www.mendeley.com/documents/?uuid=75cd92d1-b4d5-4c3a-bb15-9a78076703ed" ] }, { "id" : "ITEM-6", "itemData" : { "DOI" : "10.1111/j.1474-9726.2009.00493.x", "ISBN" : "1474-9726", "ISSN" : "1474-9726", "PMID" : "19489743", "abstract" : "The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 "author" : [ { "dropping-particle" : "", "family" : "Pawlikowska", "given" : "Ludmila", "non-dropping-particle" : "", "parse-names" : false, "suffix" : "" }, { "dropping-particle" : "", "family" : "Hu", "given" : "Donglei", "non-dropping-particle" : "", "parse-names" : false, "suffix" : "" }, { "dropping-particle" : "", "family" : "Huntsman", "given" : "Scott", "non-dropping-particle" : "", "parse-names" : false, "suffix" : "" }, { "dropping-particle" : "", "family" : "Sung", "given" : "Andrew", "non-dropping-particle" : "", "parse-names" : false, "suffix" : "" }, { "dropping-particle" : "", "family" : "Chu", "given" : "Catherine", "non-dropping-particle" : "", "parse-names" : false, "suffix" : "" }, { "dropping-particle" : "", "family" : "Chen", "given" : "Justin", "non-dropping-particle" : "", "parse-names" : false, "suffix" : "" }, { "dropping-particle" : "", "family" : "Joyner", "given" : "Alexander H.", "non-dropping-particle" : "", "parse-names" : false, "suffix" : "" }, { "dropping-particle" : "", "family" : "Schork", "given" : "Nicholas J.", "non-dropping-particle" : "", "parse-names" : false, "suffix" : "" }, { "dropping-particle" : "", "family" : "Hsueh", "given" : "Wen-Chi Chi", "non-dropping-particle" : "", "parse-names" : false, "suffix" : "" }, { "dropping-particle" : "", "family" : "Reiner", "given" : "Alexander P.", "non-dropping-particle" : "", "parse-names" : false, "suffix" : "" }, { "dropping-particle" : "", "family" : "Psaty", "given" : "Bruce M.", "non-dropping-particle" : "", "parse-names" : false, "suffix" : "" }, { "dropping-particle" : "", "family" : "Atzmon", "given" : "Gil", "non-dropping-particle" : "", "parse-names" : false, "suffix" : "" }, { "dropping-particle" : "", "family" : "Barzilai", "given" : "Nir", "non-dropping-particle" : "", "parse-names" : false, "suffix" : "" }, { "dropping-particle" : "", "family" : "Cummings", "given" : "Steven R.", "non-dropping-particle" : "", "parse-names" : false, "suffix" : "" }, { "dropping-particle" : "", "family" : "Browner", "given" : "Warren S.", "non-dropping-particle" : "", "parse-names" : false, "suffix" : "" }, { "dropping-particle" : "", "family" : "Kwok", "given" : "Pui-Yan Yan", "non-dropping-particle" : "", "parse-names" : false, "suffix" : "" }, { "dropping-particle" : "", "family" : "Ziv", "given" : "Elad", "non-dropping-particle" : "", "parse-names" : false, "suffix" : "" }, { "dropping-particle" : "", "family" : "Study of Osteoporotic Fractures", "given" : "", "non-dropping-particle" : "", "parse-names" : false, "suffix" : "" } ], "container-title" : "Aging cell", "id" : "ITEM-6", "issue" : "4", "issued" : { "date-parts" : [ [ "2009", "8" ] ] }, "page" : "460-72", "title" : "Association of common genetic variation in the insulin/IGF1 signaling pathway with human longevity.", "type" : "article-journal", "volume" : "8" }, "uris" : [ "http://www.mendeley.com/documents/?uuid=88af1fe8-b5cd-4f05-826c-57fef13471d9" ] }, { "id" : "ITEM-7", "itemData" : { "DOI" : "10.1111/j.1474-9726.2010.00627.x", "ISBN" : "1474-9726 (Electronic)\\r1474-9718 (Linking)", "ISSN" : "14749718", "PMID" : "20849522", "abstract" : "Genetic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 "author" : [ { "dropping-particle" : "", "family" : "Soerensen", "given" : "Mette", "non-dropping-particle" : "", "parse-names" : false, "suffix" : "" }, { "dropping-particle" : "", "family" : "Dato", "given" : "Serena", "non-dropping-particle" : "", "parse-names" : false, "suffix" : "" }, { "dropping-particle" : "", "family" : "Christensen", "given" : "Kaare", "non-dropping-particle" : "", "parse-names" : false, "suffix" : "" }, { "dropping-particle" : "", "family" : "McGue", "given" : "Matt", "non-dropping-particle" : "", "parse-names" : false, "suffix" : "" }, { "dropping-particle" : "", "family" : "Stevnsner", "given" : "Tinna", "non-dropping-particle" : "", "parse-names" : false, "suffix" : "" }, { "dropping-particle" : "", "family" : "Bohr", "given" : "Vilhelm a.", "non-dropping-particle" : "", "parse-names" : false, "suffix" : "" }, { "dropping-particle" : "", "family" : "Christiansen", "given" : "Lene", "non-dropping-particle" : "", "parse-names" : false, "suffix" : "" } ], "container-title" : "Aging Cell", "id" : "ITEM-7", "issue" : "6", "issued" : { "date-parts" : [ [ "2010" ] ] }, "page" : "1010-1017", "title" : "Replication of an association of variation in the FOXO3A gene with human longevity using both case-control and longitudinal data", "type" : "article-journal", "volume" : "9" }, "uris" : [ "http://www.mendeley.com/documents/?uuid=e33d5bec-1a02-4d49-a066-2cb30085b59b" ] } ], "mendeley" : { "formattedCitation" : "&lt;sup&gt;30\u201336&lt;/sup&gt;", "plainTextFormattedCitation" : "30\u201336", "previouslyFormattedCitation" : "&lt;sup&gt;30\u201336&lt;/sup&gt;" }, "properties" : { "noteIndex" : 0 }, "schema" : "https://github.com/citation-style-language/schema/raw/master/csl-citation.json" }</w:instrText>
        </w:r>
        <w:r w:rsidRPr="00CB1C98">
          <w:fldChar w:fldCharType="separate"/>
        </w:r>
        <w:r w:rsidR="00EA6FC3" w:rsidRPr="00EA6FC3">
          <w:rPr>
            <w:noProof/>
            <w:vertAlign w:val="superscript"/>
          </w:rPr>
          <w:t>30–36</w:t>
        </w:r>
        <w:r w:rsidRPr="00CB1C98">
          <w:fldChar w:fldCharType="end"/>
        </w:r>
        <w:r w:rsidR="00814DE4">
          <w:t>.</w:t>
        </w:r>
      </w:ins>
      <w:r w:rsidR="00814DE4">
        <w:t xml:space="preserve">  </w:t>
      </w:r>
      <w:r w:rsidR="00814DE4" w:rsidRPr="00CB1C98">
        <w:t xml:space="preserve">Both mouse and fruit fly models of </w:t>
      </w:r>
      <w:r w:rsidR="00814DE4" w:rsidRPr="00CB1C98">
        <w:rPr>
          <w:i/>
        </w:rPr>
        <w:t>FOXO3</w:t>
      </w:r>
      <w:r w:rsidR="00814DE4">
        <w:rPr>
          <w:i/>
        </w:rPr>
        <w:t>A</w:t>
      </w:r>
      <w:r w:rsidR="00814DE4" w:rsidRPr="00CB1C98">
        <w:t xml:space="preserve"> loss of function result in stronger and longer living model organisms</w:t>
      </w:r>
      <w:del w:id="296" w:author="Dave Bridges" w:date="2018-01-04T13:03:00Z">
        <w:r w:rsidR="00814DE4" w:rsidRPr="00CB1C98">
          <w:fldChar w:fldCharType="begin" w:fldLock="1"/>
        </w:r>
        <w:r w:rsidR="00EA6FC3">
          <w:del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"&lt;sup&gt;35\u201337&lt;/sup&gt;" }, "properties" : { "noteIndex" : 0 }, "schema" : "https://github.com/citation-style-language/schema/raw/master/csl-citation.json" }</w:delInstrText>
        </w:r>
        <w:r w:rsidR="00814DE4" w:rsidRPr="00CB1C98">
          <w:fldChar w:fldCharType="separate"/>
        </w:r>
        <w:r w:rsidR="00EA6FC3" w:rsidRPr="00EA6FC3">
          <w:rPr>
            <w:noProof/>
            <w:vertAlign w:val="superscript"/>
          </w:rPr>
          <w:delText>37–39</w:delText>
        </w:r>
        <w:r w:rsidR="00814DE4" w:rsidRPr="00CB1C98">
          <w:fldChar w:fldCharType="end"/>
        </w:r>
      </w:del>
      <w:ins w:id="297" w:author="Dave Bridges" w:date="2018-01-04T13:03:00Z">
        <w:r w:rsidR="00814DE4" w:rsidRPr="00CB1C98">
          <w:fldChar w:fldCharType="begin" w:fldLock="1"/>
        </w:r>
        <w:r w:rsidR="009A6007">
          <w:instrText>ADDIN CSL_CITATION { "citationItems" : [ { "id" : "ITEM-1", "itemData" : { "DOI" : "10.1126/science.1098219", "ISBN" : "0036-8075", "ISSN" : "0036-8075", "PMID" : "15192154", "abstract" : "Reduced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 "author" : [ { "dropping-particle" : "", "family" : "Giannakou", "given" : "Maria E", "non-dropping-particle" : "", "parse-names" : false, "suffix" : "" }, { "dropping-particle" : "", "family" : "Goss", "given" : "Martin", "non-dropping-particle" : "", "parse-names" : false, "suffix" : "" }, { "dropping-particle" : "", "family" : "J\u00fcnger", "given" : "Martin A", "non-dropping-particle" : "", "parse-names" : false, "suffix" : "" }, { "dropping-particle" : "", "family" : "Hafen", "given" : "Ernst", "non-dropping-particle" : "", "parse-names" : false, "suffix" : "" }, { "dropping-particle" : "", "family" : "Leevers", "given" : "Sally J", "non-dropping-particle" : "", "parse-names" : false, "suffix" : "" }, { "dropping-particle" : "", "family" : "Partridge", "given" : "Linda", "non-dropping-particle" : "", "parse-names" : false, "suffix" : "" } ], "container-title" : "Science", "id" : "ITEM-1", "issue" : "5682", "issued" : { "date-parts" : [ [ "2004" ] ] }, "page" : "361", "title" : "Long-lived Drosophila with overexpressed dFOXO in adult fat body.", "type" : "article-journal", "volume" : "305" }, "uris" : [ "http://www.mendeley.com/documents/?uuid=7ce129f1-e63d-4fa8-9107-f0e7873c4d40" ] }, { "id" : "ITEM-2", "itemData" : { "DOI" : "10.1038/nature03446", "ISBN" : "1476-4687 (Electronic)", "ISSN" : "0028-0836", "PMID" : "15175753", "abstract" : "In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 "author" : [ { "dropping-particle" : "", "family" : "Hwangbo", "given" : "Dae Sung", "non-dropping-particle" : "", "parse-names" : false, "suffix" : "" }, { "dropping-particle" : "", "family" : "Gershman", "given" : "Boris", "non-dropping-particle" : "", "parse-names" : false, "suffix" : "" }, { "dropping-particle" : "", "family" : "Tu", "given" : "Meng-Ping", "non-dropping-particle" : "", "parse-names" : false, "suffix" : "" }, { "dropping-particle" : "", "family" : "Palmer", "given" : "Michael", "non-dropping-particle" : "", "parse-names" : false, "suffix" : "" }, { "dropping-particle" : "", "family" : "Tatar", "given" : "Marc", "non-dropping-particle" : "", "parse-names" : false, "suffix" : "" } ], "container-title" : "Nature", "id" : "ITEM-2", "issue" : "6991", "issued" : { "date-parts" : [ [ "2004" ] ] }, "page" : "562-566", "title" : "Drosophila dFOXO controls lifespan and regulates insulin signalling in brain and fat body.", "type" : "article-journal", "volume" : "429" }, "uris" : [ "http://www.mendeley.com/documents/?uuid=f03b6cf0-9fbf-4606-8fc3-c19926cda385" ] }, { "id" : "ITEM-3", "itemData" : { "DOI" : "10.1038/ncomms7670", "ISSN" : "2041-1723", "PMID" : "25858807", "abstract" : "Stresses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 "author" : [ { "dropping-particle" : "", "family" : "Milan", "given" : "Giulia", "non-dropping-particle" : "", "parse-names" : false, "suffix" : "" }, { "dropping-particle" : "", "family" : "Romanello", "given" : "Vanina", "non-dropping-particle" : "", "parse-names" : false, "suffix" : "" }, { "dropping-particle" : "", "family" : "Pescatore", "given" : "Francesca", "non-dropping-particle" : "", "parse-names" : false, "suffix" : "" }, { "dropping-particle" : "", "family" : "Armani", "given" : "Andrea", "non-dropping-particle" : "", "parse-names" : false, "suffix" : "" }, { "dropping-particle" : "", "family" : "Paik", "given" : "Ji-Hye", "non-dropping-particle" : "", "parse-names" : false, "suffix" : "" }, { "dropping-particle" : "", "family" : "Frasson", "given" : "Laura", "non-dropping-particle" : "", "parse-names" : false, "suffix" : "" }, { "dropping-particle" : "", "family" : "Seydel", "given" : "Anke", "non-dropping-particle" : "", "parse-names" : false, "suffix" : "" }, { "dropping-particle" : "", "family" : "Zhao", "given" : "Jinghui", "non-dropping-particle" : "", "parse-names" : false, "suffix" : "" }, { "dropping-particle" : "", "family" : "Abraham", "given" : "Reimar", "non-dropping-particle" : "", "parse-names" : false, "suffix" : "" }, { "dropping-particle" : "", "family" : "Goldberg", "given" : "Alfred L.", "non-dropping-particle" : "", "parse-names" : false, "suffix" : "" }, { "dropping-particle" : "", "family" : "Blaauw", "given" : "Bert", "non-dropping-particle" : "", "parse-names" : false, "suffix" : "" }, { "dropping-particle" : "", "family" : "DePinho", "given" : "Ronald a.", "non-dropping-particle" : "", "parse-names" : false, "suffix" : "" }, { "dropping-particle" : "", "family" : "Sandri", "given" : "Marco", "non-dropping-particle" : "", "parse-names" : false, "suffix" : "" } ], "container-title" : "Nature communications", "id" : "ITEM-3", "issued" : { "date-parts" : [ [ "2015" ] ] }, "page" : "6670", "publisher" : "Nature Publishing Group", "title" : "Regulation of autophagy and the ubiquitin-proteasome system by the FoxO transcriptional network during muscle atrophy.", "type" : "article-journal", "volume" : "6" }, "uris" : [ "http://www.mendeley.com/documents/?uuid=90e8d042-7909-47d7-940b-d57eecbe3204" ] } ], "mendeley" : { "formattedCitation" : "&lt;sup&gt;37\u201339&lt;/sup&gt;", "plainTextFormattedCitation" : "37\u201339", "previouslyFormattedCitation" : "&lt;sup&gt;37\u201339&lt;/sup&gt;" }, "properties" : { "noteIndex" : 0 }, "schema" : "https://github.com/citation-style-language/schema/raw/master/csl-citation.json" }</w:instrText>
        </w:r>
        <w:r w:rsidR="00814DE4" w:rsidRPr="00CB1C98">
          <w:fldChar w:fldCharType="separate"/>
        </w:r>
        <w:r w:rsidR="00EA6FC3" w:rsidRPr="00EA6FC3">
          <w:rPr>
            <w:noProof/>
            <w:vertAlign w:val="superscript"/>
          </w:rPr>
          <w:t>37–39</w:t>
        </w:r>
        <w:r w:rsidR="00814DE4" w:rsidRPr="00CB1C98">
          <w:fldChar w:fldCharType="end"/>
        </w:r>
      </w:ins>
      <w:r w:rsidR="00814DE4" w:rsidRPr="00CB1C98">
        <w:t xml:space="preserve">.  </w:t>
      </w:r>
    </w:p>
    <w:p w14:paraId="50A86B2F" w14:textId="77777777" w:rsidR="00D27CD6" w:rsidRDefault="00D27CD6" w:rsidP="00814DE4">
      <w:pPr>
        <w:rPr>
          <w:ins w:id="298" w:author="Reiter, Larry T" w:date="2018-01-04T13:03:00Z"/>
        </w:rPr>
      </w:pPr>
    </w:p>
    <w:p w14:paraId="4185775B" w14:textId="77777777" w:rsidR="0025688C" w:rsidRDefault="00D27CD6" w:rsidP="00814DE4">
      <w:pPr>
        <w:rPr>
          <w:ins w:id="299" w:author="Reiter, Larry T" w:date="2016-11-21T10:21:00Z"/>
        </w:rPr>
      </w:pPr>
      <w:moveToRangeStart w:id="300" w:author="Reiter, Larry T" w:date="2016-11-21T10:21:00Z" w:name="move467487004"/>
      <w:moveTo w:id="301" w:author="Reiter, Larry T" w:date="2016-11-21T10:21:00Z">
        <w:r>
          <w:t xml:space="preserve">To </w:t>
        </w:r>
      </w:moveTo>
      <w:ins w:id="302" w:author="Reiter, Larry T" w:date="2016-11-21T10:22:00Z">
        <w:r>
          <w:t xml:space="preserve">better </w:t>
        </w:r>
      </w:ins>
      <w:moveTo w:id="303" w:author="Reiter, Larry T" w:date="2016-11-21T10:21:00Z">
        <w:r>
          <w:t xml:space="preserve">understand why </w:t>
        </w:r>
        <w:commentRangeStart w:id="304"/>
        <w:r>
          <w:t xml:space="preserve">ATG8a and ATG8b </w:t>
        </w:r>
      </w:moveTo>
      <w:commentRangeEnd w:id="304"/>
      <w:ins w:id="305" w:author="Reiter, Larry T" w:date="2018-01-04T13:03:00Z">
        <w:r>
          <w:rPr>
            <w:rStyle w:val="CommentReference"/>
          </w:rPr>
          <w:commentReference w:id="304"/>
        </w:r>
      </w:ins>
      <w:moveTo w:id="306" w:author="Reiter, Larry T" w:date="2016-11-21T10:21:00Z">
        <w:del w:id="307" w:author="Reiter, Larry T" w:date="2016-11-21T10:22:00Z">
          <w:r w:rsidDel="00D27CD6">
            <w:delText>may differ</w:delText>
          </w:r>
        </w:del>
      </w:moveTo>
      <w:ins w:id="308" w:author="Reiter, Larry T" w:date="2016-11-21T10:22:00Z">
        <w:r>
          <w:t>showed differences in viability</w:t>
        </w:r>
      </w:ins>
      <w:moveTo w:id="309" w:author="Reiter, Larry T" w:date="2016-11-21T10:21:00Z">
        <w:r>
          <w:t>, we evaluated the expression of these genes in RNAseq data from the modENCODE consortium</w:t>
        </w:r>
      </w:moveTo>
      <w:ins w:id="310" w:author="Reiter, Larry T" w:date="2016-11-21T10:22:00Z">
        <w:r>
          <w:t xml:space="preserve"> via Flybase??</w:t>
        </w:r>
      </w:ins>
      <w:moveTo w:id="311" w:author="Reiter, Larry T" w:date="2016-11-21T10:21:00Z">
        <w:r>
          <w:t xml:space="preserve">.  According to </w:t>
        </w:r>
        <w:del w:id="312" w:author="Reiter, Larry T" w:date="2016-11-21T10:23:00Z">
          <w:r w:rsidDel="00405E96">
            <w:delText>this</w:delText>
          </w:r>
        </w:del>
      </w:moveTo>
      <w:ins w:id="313" w:author="Reiter, Larry T" w:date="2016-11-21T10:23:00Z">
        <w:r w:rsidR="00405E96">
          <w:t>public RNAseq</w:t>
        </w:r>
      </w:ins>
      <w:moveTo w:id="314" w:author="Reiter, Larry T" w:date="2016-11-21T10:21:00Z">
        <w:r>
          <w:t xml:space="preserve"> expression data, </w:t>
        </w:r>
        <w:r w:rsidRPr="00AE720A">
          <w:rPr>
            <w:i/>
          </w:rPr>
          <w:t>At8a</w:t>
        </w:r>
        <w:r>
          <w:t xml:space="preserve"> is widely expressed at higher </w:t>
        </w:r>
      </w:moveTo>
      <w:ins w:id="315" w:author="Reiter, Larry T" w:date="2016-11-21T10:23:00Z">
        <w:r w:rsidR="00405E96">
          <w:t xml:space="preserve">levels </w:t>
        </w:r>
      </w:ins>
      <w:moveTo w:id="316" w:author="Reiter, Larry T" w:date="2016-11-21T10:21:00Z">
        <w:r>
          <w:t xml:space="preserve">in </w:t>
        </w:r>
        <w:commentRangeStart w:id="317"/>
        <w:r>
          <w:t xml:space="preserve">several tissues </w:t>
        </w:r>
      </w:moveTo>
      <w:commentRangeEnd w:id="317"/>
      <w:ins w:id="318" w:author="Reiter, Larry T" w:date="2018-01-04T13:03:00Z">
        <w:r w:rsidR="00405E96">
          <w:rPr>
            <w:rStyle w:val="CommentReference"/>
          </w:rPr>
          <w:commentReference w:id="317"/>
        </w:r>
      </w:ins>
      <w:moveTo w:id="319" w:author="Reiter, Larry T" w:date="2016-11-21T10:21:00Z">
        <w:r>
          <w:t xml:space="preserve">relative to </w:t>
        </w:r>
        <w:r w:rsidRPr="00AE720A">
          <w:rPr>
            <w:i/>
          </w:rPr>
          <w:t>At8b</w:t>
        </w:r>
        <w:r>
          <w:t>, including muscle tissues</w:t>
        </w:r>
        <w:r>
          <w:fldChar w:fldCharType="begin" w:fldLock="1"/>
        </w:r>
        <w:r>
          <w:instrText>ADDIN CSL_CITATION { "citationItems" : [ { "id" : "ITEM-1", "itemData" : { "DOI" : "10.1038/nature12962", "ISBN" : "1476-4687 (Electronic)\\r0028-0836 (Linking)", "ISSN" : "1476-4687", "PMID" : "24670639", "abstract" : "Animal transcriptomes are dynamic, with each cell type, tissue and organ system expressing an ensemble of transcript isoforms that give rise to substantial diversity. Here we have identified new genes, transcripts and proteins using poly(A)(+) RNA sequencing from Drosophila melanogaster in cultured cell lines, dissected organ systems and under environmental perturbations. We found that a small set of mostly neural-specific genes has the potential to encode thousands of transcripts each through extensive alternative promoter usage and RNA splicing. The magnitudes of splicing changes are larger between tissues than between developmental stages, and most sex-specific splicing is gonad-specific. Gonads express hundreds of previously unknown coding and long non-coding RNAs (lncRNAs), some of which are antisense to protein-coding genes and produce short regulatory RNAs. Furthermore, previously identified pervasive intergenic transcription occurs primarily within newly identified introns. The fly transcriptome is substantially more complex than previously recognized, with this complexity arising from combinatorial usage of promoters, splice sites and polyadenylation sites.", "author" : [ { "dropping-particle" : "", "family" : "Brown", "given" : "James B.", "non-dropping-particle" : "", "parse-names" : false, "suffix" : "" }, { "dropping-particle" : "", "family" : "Boley", "given" : "Nathan", "non-dropping-particle" : "", "parse-names" : false, "suffix" : "" }, { "dropping-particle" : "", "family" : "Eisman", "given" : "Robert", "non-dropping-particle" : "", "parse-names" : false, "suffix" : "" }, { "dropping-particle" : "", "family" : "May", "given" : "Gemma E.", "non-dropping-particle" : "", "parse-names" : false, "suffix" : "" }, { "dropping-particle" : "", "family" : "Stoiber", "given" : "Marcus H.", "non-dropping-particle" : "", "parse-names" : false, "suffix" : "" }, { "dropping-particle" : "", "family" : "Duff", "given" : "Michael O.", "non-dropping-particle" : "", "parse-names" : false, "suffix" : "" }, { "dropping-particle" : "", "family" : "Booth", "given" : "Ben W.", "non-dropping-particle" : "", "parse-names" : false, "suffix" : "" }, { "dropping-particle" : "", "family" : "Wen", "given" : "Jiayu", "non-dropping-particle" : "", "parse-names" : false, "suffix" : "" }, { "dropping-particle" : "", "family" : "Park", "given" : "Soo", "non-dropping-particle" : "", "parse-names" : false, "suffix" : "" }, { "dropping-particle" : "", "family" : "Suzuki", "given" : "Ana Maria", "non-dropping-particle" : "", "parse-names" : false, "suffix" : "" }, { "dropping-particle" : "", "family" : "Wan", "given" : "Kenneth H.", "non-dropping-particle" : "", "parse-names" : false, "suffix" : "" }, { "dropping-particle" : "", "family" : "Yu", "given" : "Charles", "non-dropping-particle" : "", "parse-names" : false, "suffix" : "" }, { "dropping-particle" : "", "family" : "Zhang", "given" : "Dayu", "non-dropping-particle" : "", "parse-names" : false, "suffix" : "" }, { "dropping-particle" : "", "family" : "Carlson", "given" : "Joseph W.", "non-dropping-particle" : "", "parse-names" : false, "suffix" : "" }, { "dropping-particle" : "", "family" : "Cherbas", "given" : "Lucy", "non-dropping-particle" : "", "parse-names" : false, "suffix" : "" }, { "dropping-particle" : "", "family" : "Eads", "given" : "Brian D.", "non-dropping-particle" : "", "parse-names" : false, "suffix" : "" }, { "dropping-particle" : "", "family" : "Miller", "given" : "David", "non-dropping-particle" : "", "parse-names" : false, "suffix" : "" }, { "dropping-particle" : "", "family" : "Mockaitis", "given" : "Keithanne", "non-dropping-particle" : "", "parse-names" : false, "suffix" : "" }, { "dropping-particle" : "", "family" : "Roberts", "given" : "Johnny", "non-dropping-particle" : "", "parse-names" : false, "suffix" : "" }, { "dropping-particle" : "", "family" : "Davis", "given" : "Carrie a.", "non-dropping-particle" : "", "parse-names" : false, "suffix" : "" }, { "dropping-particle" : "", "family" : "Frise", "given" : "Erwin", "non-dropping-particle" : "", "parse-names" : false, "suffix" : "" }, { "dropping-particle" : "", "family" : "Hammonds", "given" : "Ann S.", "non-dropping-particle" : "", "parse-names" : false, "suffix" : "" }, { "dropping-particle" : "", "family" : "Olson", "given" : "Sara", "non-dropping-particle" : "", "parse-names" : false, "suffix" : "" }, { "dropping-particle" : "", "family" : "Shenker", "given" : "Sol", "non-dropping-particle" : "", "parse-names" : false, "suffix" : "" }, { "dropping-particle" : "", "family" : "Sturgill", "given" : "David", "non-dropping-particle" : "", "parse-names" : false, "suffix" : "" }, { "dropping-particle" : "", "family" : "Samsonova", "given" : "Anastasia a.", "non-dropping-particle" : "", "parse-names" : false, "suffix" : "" }, { "dropping-particle" : "", "family" : "Weiszmann", "given" : "Richard", "non-dropping-particle" : "", "parse-names" : false, "suffix" : "" }, { "dropping-particle" : "", "family" : "Robinson", "given" : "Garret", "non-dropping-particle" : "", "parse-names" : false, "suffix" : "" }, { "dropping-particle" : "", "family" : "Hernandez", "given" : "Juan", "non-dropping-particle" : "", "parse-names" : false, "suffix" : "" }, { "dropping-particle" : "", "family" : "Andrews", "given" : "Justen", "non-dropping-particle" : "", "parse-names" : false, "suffix" : "" }, { "dropping-particle" : "", "family" : "Bickel", "given" : "Peter J.", "non-dropping-particle" : "", "parse-names" : false, "suffix" : "" }, { "dropping-particle" : "", "family" : "Carninci", "given" : "Piero", "non-dropping-particle" : "", "parse-names" : false, "suffix" : "" }, { "dropping-particle" : "", "family" : "Cherbas", "given" : "Peter", "non-dropping-particle" : "", "parse-names" : false, "suffix" : "" }, { "dropping-particle" : "", "family" : "Gingeras", "given" : "Thomas R.", "non-dropping-particle" : "", "parse-names" : false, "suffix" : "" }, { "dropping-particle" : "", "family" : "Hoskins", "given" : "Roger A", "non-dropping-particle" : "", "parse-names" : false, "suffix" : "" }, { "dropping-particle" : "", "family" : "Kaufman", "given" : "Thomas C.", "non-dropping-particle" : "", "parse-names" : false, "suffix" : "" }, { "dropping-particle" : "", "family" : "Lai", "given" : "Eric C.", "non-dropping-particle" : "", "parse-names" : false, "suffix" : "" }, { "dropping-particle" : "", "family" : "Oliver", "given" : "Brian", "non-dropping-particle" : "", "parse-names" : false, "suffix" : "" }, { "dropping-particle" : "", "family" : "Perrimon", "given" : "Norbert", "non-dropping-particle" : "", "parse-names" : false, "suffix" : "" }, { "dropping-particle" : "", "family" : "Graveley", "given" : "Brenton R.", "non-dropping-particle" : "", "parse-names" : false, "suffix" : "" }, { "dropping-particle" : "", "family" : "Celniker", "given" : "Susan E.", "non-dropping-particle" : "", "parse-names" : false, "suffix" : "" } ], "container-title" : "Nature", "id" : "ITEM-1", "issue" : "7515", "issued" : { "date-parts" : [ [ "2014", "3", "16" ] ] }, "page" : "1-7", "publisher" : "Nature Publishing Group", "title" : "Diversity and dynamics of the Drosophila transcriptome", "type" : "article-journal", "volume" : "512" }, "uris" : [ "http://www.mendeley.com/documents/?uuid=3f5570be-41d9-4ec3-bde9-e22471530cc8" ] } ], "mendeley" : { "formattedCitation" : "&lt;sup&gt;26&lt;/sup&gt;", "plainTextFormattedCitation" : "26", "previouslyFormattedCitation" : "&lt;sup&gt;24&lt;/sup&gt;" }, "properties" : { "noteIndex" : 0 }, "schema" : "https://github.com/citation-style-language/schema/raw/master/csl-citation.json" }</w:instrText>
        </w:r>
        <w:r>
          <w:fldChar w:fldCharType="separate"/>
        </w:r>
        <w:r w:rsidRPr="00EA6FC3">
          <w:rPr>
            <w:noProof/>
            <w:vertAlign w:val="superscript"/>
          </w:rPr>
          <w:t>26</w:t>
        </w:r>
        <w:r>
          <w:fldChar w:fldCharType="end"/>
        </w:r>
        <w:r>
          <w:t xml:space="preserve">.  </w:t>
        </w:r>
        <w:r>
          <w:rPr>
            <w:i/>
          </w:rPr>
          <w:t>Atg8b</w:t>
        </w:r>
        <w:r>
          <w:t xml:space="preserve"> has much more limited expression, and is at lower levels in the fly tissues tested.  This may explain the stronger reductions in lifespan in the muscle </w:t>
        </w:r>
        <w:r>
          <w:rPr>
            <w:i/>
          </w:rPr>
          <w:t>Atg8a</w:t>
        </w:r>
        <w:r>
          <w:t xml:space="preserve"> knockdown flies</w:t>
        </w:r>
      </w:moveTo>
      <w:moveToRangeEnd w:id="300"/>
      <w:ins w:id="320" w:author="Reiter, Larry T" w:date="2016-11-21T10:21:00Z">
        <w:r>
          <w:t>.</w:t>
        </w:r>
      </w:ins>
    </w:p>
    <w:p w14:paraId="6824D811" w14:textId="77777777" w:rsidR="00D27CD6" w:rsidRDefault="00D27CD6" w:rsidP="00814DE4">
      <w:pPr>
        <w:rPr>
          <w:ins w:id="321" w:author="Reiter, Larry T" w:date="2018-01-04T13:03:00Z"/>
        </w:rPr>
      </w:pPr>
    </w:p>
    <w:p w14:paraId="305D54DB" w14:textId="534059BC" w:rsidR="00CB1C98" w:rsidRDefault="009B6F2D" w:rsidP="00CB1C98">
      <w:commentRangeStart w:id="322"/>
      <w:ins w:id="323" w:author="Reiter, Larry T" w:date="2018-01-04T13:03:00Z">
        <w:r>
          <w:t xml:space="preserve">One potential mechanism linking TORC1 to aging could be </w:t>
        </w:r>
        <w:del w:id="324" w:author="Stephenson, Erin" w:date="2016-11-22T12:20:00Z">
          <w:r>
            <w:delText>protein overproduction</w:delText>
          </w:r>
        </w:del>
      </w:ins>
      <w:ins w:id="325" w:author="Stephenson, Erin" w:date="2016-11-22T12:20:00Z">
        <w:r w:rsidR="00516047">
          <w:t>impaired protein turnover</w:t>
        </w:r>
      </w:ins>
      <w:ins w:id="326" w:author="Stephenson, Erin" w:date="2018-01-04T13:50:00Z">
        <w:r>
          <w:t>.</w:t>
        </w:r>
      </w:ins>
      <w:ins w:id="327" w:author="Reiter, Larry T" w:date="2018-01-04T13:03:00Z">
        <w:r>
          <w:t xml:space="preserve">.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EA6FC3">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"&lt;sup&gt;38&lt;/sup&gt;"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EA6FC3">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"mendeley" : { "formattedCitation" : "&lt;sup&gt;41&lt;/sup&gt;", "plainTextFormattedCitation" : "41", "previouslyFormattedCitation" : "&lt;sup&gt;39&lt;/sup&gt;" }, "properties" : { "noteIndex" : 0 }, "schema" : "https://github.com/citation-style-language/schema/raw/master/csl-citation.json" }</w:instrText>
        </w:r>
        <w:r w:rsidR="006F2B7D">
          <w:fldChar w:fldCharType="separate"/>
        </w:r>
        <w:r w:rsidR="00EA6FC3" w:rsidRPr="00EA6FC3">
          <w:rPr>
            <w:noProof/>
            <w:vertAlign w:val="superscript"/>
          </w:rPr>
          <w:t>41</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w:t>
        </w:r>
      </w:ins>
      <w:ins w:id="328" w:author="Stephenson, Erin" w:date="2016-11-22T12:21:00Z">
        <w:r w:rsidR="001405A6">
          <w:t xml:space="preserve"> and thus, we cannot confirm whether this mechanism is </w:t>
        </w:r>
      </w:ins>
      <w:ins w:id="329" w:author="Stephenson, Erin" w:date="2016-11-22T12:22:00Z">
        <w:r w:rsidR="001405A6">
          <w:t xml:space="preserve">contributing to the phenotypes </w:t>
        </w:r>
      </w:ins>
      <w:ins w:id="330" w:author="Stephenson, Erin" w:date="2016-11-22T12:23:00Z">
        <w:r w:rsidR="001405A6">
          <w:t>we observed in</w:t>
        </w:r>
      </w:ins>
      <w:ins w:id="331" w:author="Stephenson, Erin" w:date="2016-11-22T12:22:00Z">
        <w:r w:rsidR="001405A6">
          <w:t xml:space="preserve"> our model systems</w:t>
        </w:r>
      </w:ins>
      <w:ins w:id="332" w:author="Stephenson, Erin" w:date="2018-01-04T13:50:00Z">
        <w:r w:rsidR="00B57BCA">
          <w:t xml:space="preserve">. </w:t>
        </w:r>
      </w:ins>
      <w:ins w:id="333" w:author="Stephenson, Erin" w:date="2016-11-22T12:23:00Z">
        <w:r w:rsidR="001405A6">
          <w:t xml:space="preserve">Indeed, </w:t>
        </w:r>
      </w:ins>
      <w:del w:id="334" w:author="Stephenson, Erin" w:date="2016-11-22T12:23:00Z">
        <w:r w:rsidR="00B57BCA" w:rsidDel="001405A6">
          <w:delText>S</w:delText>
        </w:r>
      </w:del>
      <w:ins w:id="335" w:author="Stephenson, Erin" w:date="2016-11-22T12:23:00Z">
        <w:r w:rsidR="001405A6">
          <w:t>s</w:t>
        </w:r>
      </w:ins>
      <w:ins w:id="336" w:author="Stephenson, Erin" w:date="2018-01-04T13:50:00Z">
        <w:r w:rsidR="00E05E0F">
          <w:t>everal</w:t>
        </w:r>
      </w:ins>
      <w:ins w:id="337" w:author="Reiter, Larry T" w:date="2018-01-04T13:03:00Z">
        <w:r w:rsidR="00B57BCA">
          <w:t>. S</w:t>
        </w:r>
        <w:r w:rsidR="00E05E0F">
          <w:t xml:space="preserve">everal other mechanisms </w:t>
        </w:r>
        <w:r w:rsidR="00965029">
          <w:t>related to mTORC1 have also been proposed</w:t>
        </w:r>
      </w:ins>
      <w:ins w:id="338" w:author="Stephenson, Erin" w:date="2016-11-22T12:23:00Z">
        <w:r w:rsidR="001405A6">
          <w:t>;</w:t>
        </w:r>
      </w:ins>
      <w:ins w:id="339" w:author="Reiter, Larry T" w:date="2018-01-04T13:03:00Z">
        <w:r w:rsidR="00E05E0F">
          <w:t xml:space="preserve"> including oxidative damage, impaired mitochondrial clearance </w:t>
        </w:r>
        <w:r w:rsidR="00B155E0">
          <w:t>and</w:t>
        </w:r>
        <w:r w:rsidR="00E05E0F">
          <w:t xml:space="preserve"> </w:t>
        </w:r>
        <w:r w:rsidR="00B155E0">
          <w:t>ER stress.  F</w:t>
        </w:r>
        <w:r w:rsidR="00B57BCA">
          <w:t xml:space="preserve">uture studies </w:t>
        </w:r>
        <w:del w:id="340" w:author="Stephenson, Erin" w:date="2016-11-22T12:24:00Z">
          <w:r w:rsidR="00B57BCA">
            <w:delText>will be needed</w:delText>
          </w:r>
        </w:del>
      </w:ins>
      <w:ins w:id="341" w:author="Stephenson, Erin" w:date="2016-11-22T12:24:00Z">
        <w:r w:rsidR="001405A6">
          <w:t>are necessary</w:t>
        </w:r>
      </w:ins>
      <w:ins w:id="342" w:author="Reiter, Larry T" w:date="2018-01-04T13:03:00Z">
        <w:r w:rsidR="00B57BCA">
          <w:t xml:space="preserve"> to und</w:t>
        </w:r>
        <w:r w:rsidR="00965029">
          <w:t xml:space="preserve">erstand </w:t>
        </w:r>
        <w:r w:rsidR="00B155E0">
          <w:t xml:space="preserve">the roles of </w:t>
        </w:r>
        <w:r w:rsidR="00965029">
          <w:t>these and other potenti</w:t>
        </w:r>
        <w:r w:rsidR="00B155E0">
          <w:t>al downstream effects</w:t>
        </w:r>
      </w:ins>
      <w:ins w:id="343" w:author="Stephenson, Erin" w:date="2016-11-22T12:24:00Z">
        <w:r w:rsidR="001405A6">
          <w:t xml:space="preserve"> of TORC1 activity on the aging process</w:t>
        </w:r>
      </w:ins>
      <w:ins w:id="344" w:author="Stephenson, Erin" w:date="2018-01-04T13:50:00Z">
        <w:r w:rsidR="00FA24CE">
          <w:t>.</w:t>
        </w:r>
      </w:ins>
      <w:ins w:id="345" w:author="Reiter, Larry T" w:date="2018-01-04T13:03:00Z">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commentRangeEnd w:id="322"/>
        <w:r w:rsidR="00801DBD">
          <w:rPr>
            <w:rStyle w:val="CommentReference"/>
          </w:rPr>
          <w:commentReference w:id="322"/>
        </w:r>
      </w:ins>
      <w:ins w:id="346" w:author="Dave Bridges" w:date="2018-01-04T13:03:00Z">
        <w:r>
          <w:t xml:space="preserve">One potential mechanism linking TORC1 to aging could be protein overproduction.  TORC1 plays a key role in protein homeostasis, through inhibiting autophagy and proteosomal </w:t>
        </w:r>
        <w:r w:rsidR="00A268CE">
          <w:t>degradation</w:t>
        </w:r>
        <w:r>
          <w:t xml:space="preserve"> while promoting protein synthesis in both flies and mice. </w:t>
        </w:r>
        <w:r w:rsidR="0025688C">
          <w:t>Drosophila</w:t>
        </w:r>
        <w:r w:rsidR="00814DE4" w:rsidRPr="00CB1C98">
          <w:t xml:space="preserve"> studies have implicated improved muscle proteostasis as a key </w:t>
        </w:r>
        <w:r w:rsidR="00814DE4">
          <w:t xml:space="preserve">element </w:t>
        </w:r>
        <w:r w:rsidR="00B155E0">
          <w:t>coordinating</w:t>
        </w:r>
        <w:r w:rsidR="00814DE4" w:rsidRPr="00CB1C98">
          <w:t xml:space="preserve"> lifespan extension</w:t>
        </w:r>
        <w:r w:rsidR="00814DE4" w:rsidRPr="00CB1C98">
          <w:fldChar w:fldCharType="begin" w:fldLock="1"/>
        </w:r>
        <w:r w:rsidR="009A6007">
          <w:instrText>ADDIN CSL_CITATION { "citationItems" : [ { "id" : "ITEM-1", "itemData" : { "DOI" : "10.1016/j.cell.2010.10.007", "ISSN" : "1097-4172", "PMID" : "21111239", "abstract" : "The progressive loss of muscle strength during aging is a common degenerative event of unclear pathogenesis. Although muscle functional decline precedes age-related changes in other tissues, its contribution to systemic aging is unknown. Here, we show that muscle aging is characterized in Drosophila by the progressive accumulation of protein aggregates that associate with impaired muscle function. The transcription factor FOXO and its target 4E-BP remove damaged proteins at least in part via the autophagy/lysosome system, whereas foxo mutants have dysfunctional proteostasis. Both FOXO and 4E-BP delay muscle functional decay and extend life span. Moreover, FOXO/4E-BP signaling in muscles decreases feeding behavior and the release of insulin from producing cells, which in turn delays the age-related accumulation of protein aggregates in other tissues. These findings reveal an organism-wide regulation of proteostasis in response to muscle aging and a key role of FOXO/4E-BP signaling in the coordination of organismal and tissue aging.", "author" : [ { "dropping-particle" : "", "family" : "Demontis", "given" : "Fabio", "non-dropping-particle" : "", "parse-names" : false, "suffix" : "" }, { "dropping-particle" : "", "family" : "Perrimon", "given" : "Norbert", "non-dropping-particle" : "", "parse-names" : false, "suffix" : "" } ], "container-title" : "Cell", "id" : "ITEM-1", "issue" : "5", "issued" : { "date-parts" : [ [ "2010", "11", "24" ] ] }, "page" : "813-25", "publisher" : "Elsevier Inc.", "title" : "FOXO/4E-BP signaling in Drosophila muscles regulates organism-wide proteostasis during aging.", "type" : "article-journal", "volume" : "143" }, "uris" : [ "http://www.mendeley.com/documents/?uuid=daff84f1-6516-4f6d-8d37-f440bdb8c31d" ] } ], "mendeley" : { "formattedCitation" : "&lt;sup&gt;40&lt;/sup&gt;", "plainTextFormattedCitation" : "40", "previouslyFormattedCitation" : "&lt;sup&gt;40&lt;/sup&gt;" }, "properties" : { "noteIndex" : 0 }, "schema" : "https://github.com/citation-style-language/schema/raw/master/csl-citation.json" }</w:instrText>
        </w:r>
        <w:r w:rsidR="00814DE4" w:rsidRPr="00CB1C98">
          <w:fldChar w:fldCharType="separate"/>
        </w:r>
        <w:r w:rsidR="00EA6FC3" w:rsidRPr="00EA6FC3">
          <w:rPr>
            <w:noProof/>
            <w:vertAlign w:val="superscript"/>
          </w:rPr>
          <w:t>40</w:t>
        </w:r>
        <w:r w:rsidR="00814DE4" w:rsidRPr="00CB1C98">
          <w:fldChar w:fldCharType="end"/>
        </w:r>
        <w:r w:rsidR="00814DE4" w:rsidRPr="00CB1C98">
          <w:t xml:space="preserve">. </w:t>
        </w:r>
        <w:r w:rsidR="00731DA6">
          <w:t xml:space="preserve">Dysregulation of proteostatsis </w:t>
        </w:r>
        <w:r w:rsidR="00B155E0">
          <w:t>may</w:t>
        </w:r>
        <w:r w:rsidR="00731DA6">
          <w:t xml:space="preserve"> also underlie the lifespan-restricting effects of high protein diets</w:t>
        </w:r>
        <w:r w:rsidR="006F2B7D">
          <w:fldChar w:fldCharType="begin" w:fldLock="1"/>
        </w:r>
        <w:r w:rsidR="009A6007">
          <w:instrText>ADDIN CSL_CITATION { "citationItems" : [ { "id" : "ITEM-1", "itemData" : { "DOI" : "10.1016/j.cmet.2014.02.009", "ISBN" : "1550-4131", "ISSN" : "19327420", "PMID" : "24606899", "abstract" : "The fundamental questions of what represents a macronutritionally balanced diet and how this maintains health and longevity remain unanswered. Here, the Geometric Framework, a state-space nutritional modeling method, was used to measure interactive effects of dietary energy, protein, fat, and carbohydrate on food intake, cardiometabolic phenotype, and longevity in mice fed one of 25 diets ad libitum. Food intake was regulated primarily by protein and carbohydrate content. Longevity and health were optimized when protein was replaced with carbohydrate to limit compensatory feeding for protein and suppress protein intake. These consequences are associated with hepatic mammalian target of rapamycin (mTOR) activation and mitochondrial function and, in turn, related to circulating branched-chain amino acids and glucose. Calorie restriction achieved by high-protein diets or dietary dilution had no beneficial effects on lifespan. The results suggest that longevity can be extended in ad libitum-fed animals by manipulating the ratio of macronutrients to inhibit mTOR activation. ?? 2014 Elsevier Inc.", "author" : [ { "dropping-particle" : "", "family" : "Solon-Biet", "given" : "Samantha M.", "non-dropping-particle" : "", "parse-names" : false, "suffix" : "" }, { "dropping-particle" : "", "family" : "McMahon", "given" : "Aisling C.", "non-dropping-particle" : "", "parse-names" : false, "suffix" : "" }, { "dropping-particle" : "", "family" : "Ballard", "given" : "J. William O", "non-dropping-particle" : "", "parse-names" : false, "suffix" : "" }, { "dropping-particle" : "", "family" : "Ruohonen", "given" : "Kari", "non-dropping-particle" : "", "parse-names" : false, "suffix" : "" }, { "dropping-particle" : "", "family" : "Wu", "given" : "Lindsay E.", "non-dropping-particle" : "", "parse-names" : false, "suffix" : "" }, { "dropping-particle" : "", "family" : "Cogger", "given" : "Victoria C.", "non-dropping-particle" : "", "parse-names" : false, "suffix" : "" }, { "dropping-particle" : "", "family" : "Warren", "given" : "Alessandra", "non-dropping-particle" : "", "parse-names" : false, "suffix" : "" }, { "dropping-particle" : "", "family" : "Huang", "given" : "Xin", "non-dropping-particle" : "", "parse-names" : false, "suffix" : "" }, { "dropping-particle" : "", "family" : "Pichaud", "given" : "Nicolas", "non-dropping-particle" : "", "parse-names" : false, "suffix" : "" }, { "dropping-particle" : "", "family" : "Melvin", "given" : "Richard G.", "non-dropping-particle" : "", "parse-names" : false, "suffix" : "" }, { "dropping-particle" : "", "family" : "Gokarn", "given" : "Rahul", "non-dropping-particle" : "", "parse-names" : false, "suffix" : "" }, { "dropping-particle" : "", "family" : "Khalil", "given" : "Mamdouh", "non-dropping-particle" : "", "parse-names" : false, "suffix" : "" }, { "dropping-particle" : "", "family" : "Turner", "given" : "Nigel", "non-dropping-particle" : "", "parse-names" : false, "suffix" : "" }, { "dropping-particle" : "", "family" : "Cooney", "given" : "Gregory J.", "non-dropping-particle" : "", "parse-names" : false, "suffix" : "" }, { "dropping-particle" : "", "family" : "Sinclair", "given" : "David\u00a0A.", "non-dropping-particle" : "", "parse-names" : false, "suffix" : "" }, { "dropping-particle" : "", "family" : "Raubenheimer", "given" : "David", "non-dropping-particle" : "", "parse-names" : false, "suffix" : "" }, { "dropping-particle" : "", "family" : "Couteur", "given" : "David G.", "non-dropping-particle" : "Le", "parse-names" : false, "suffix" : "" }, { "dropping-particle" : "", "family" : "Simpson", "given" : "Stephen\u00a0J.", "non-dropping-particle" : "", "parse-names" : false, "suffix" : "" } ], "container-title" : "Cell Metabolism", "id" : "ITEM-1", "issue" : "3", "issued" : { "date-parts" : [ [ "2014" ] ] }, "page" : "418-430", "publisher" : "Elsevier Inc.", "title" : "The ratio of macronutrients, not caloric intake, dictates cardiometabolic health, aging, and longevity in ad libitum-fed mice", "type" : "article-journal", "volume" : "19" }, "uris" : [ "http://www.mendeley.com/documents/?uuid=5e4531d2-790f-419e-892b-a79bef8165a3" ] }, { "id" : "ITEM-2", "itemData" : { "DOI" : "10.1016/j.cmet.2014.02.006", "ISBN" : "1550-4131", "ISSN" : "19327420", "PMID" : "24606898", "abstract" : "Mice and humans with growth hormone receptor/IGF-1 deficiencies display major reductions in age-related diseases. Because protein restriction reduces GHR-IGF-1 activity, we examined links between protein intake and mortality. Respondents aged 50-65 reporting high protein intake had a 75% increase in overall mortality and a 4-fold increase in cancer death risk during the following 18 years. These associations were either abolished or attenuated if the proteins were plant derived. Conversely, high protein intake was associated with reduced cancer and overall mortality in respondents over 65, but a 5-fold increase in diabetes mortality across all ages. Mouse studies confirmed the effect of high protein intake and GHR-IGF-1 signaling on the incidence and progression of breast and melanoma tumors, but also the detrimental effects of a low protein diet in the very old. These results suggest that low protein intake during middle age followed by moderate to high protein consumption in old adults may optimize healthspan and longevity. ?? 2014 Elsevier Inc.", "author" : [ { "dropping-particle" : "", "family" : "Levine", "given" : "Morgan\u00a0E. E.", "non-dropping-particle" : "", "parse-names" : false, "suffix" : "" }, { "dropping-particle" : "", "family" : "Suarez", "given" : "Jorge\u00a0A. A.", "non-dropping-particle" : "", "parse-names" : false, "suffix" : "" }, { "dropping-particle" : "", "family" : "Brandhorst", "given" : "Sebastian", "non-dropping-particle" : "", "parse-names" : false, "suffix" : "" }, { "dropping-particle" : "", "family" : "Balasubramanian", "given" : "Priya", "non-dropping-particle" : "", "parse-names" : false, "suffix" : "" }, { "dropping-particle" : "", "family" : "Cheng", "given" : "Chia-Wei Wei", "non-dropping-particle" : "", "parse-names" : false, "suffix" : "" }, { "dropping-particle" : "", "family" : "Madia", "given" : "Federica", "non-dropping-particle" : "", "parse-names" : false, "suffix" : "" }, { "dropping-particle" : "", "family" : "Fontana", "given" : "Luigi", "non-dropping-particle" : "", "parse-names" : false, "suffix" : "" }, { "dropping-particle" : "", "family" : "Mirisola", "given" : "Mario\u00a0G. G.", "non-dropping-particle" : "", "parse-names" : false, "suffix" : "" }, { "dropping-particle" : "", "family" : "Guevara-Aguirre", "given" : "Jaime", "non-dropping-particle" : "", "parse-names" : false, "suffix" : "" }, { "dropping-particle" : "", "family" : "Wan", "given" : "Junxiang", "non-dropping-particle" : "", "parse-names" : false, "suffix" : "" }, { "dropping-particle" : "", "family" : "Passarino", "given" : "Giuseppe", "non-dropping-particle" : "", "parse-names" : false, "suffix" : "" }, { "dropping-particle" : "", "family" : "Kennedy", "given" : "Brian\u00a0K. K.", "non-dropping-particle" : "", "parse-names" : false, "suffix" : "" }, { "dropping-particle" : "", "family" : "Wei", "given" : "Min", "non-dropping-particle" : "", "parse-names" : false, "suffix" : "" }, { "dropping-particle" : "", "family" : "Cohen", "given" : "Pinchas", "non-dropping-particle" : "", "parse-names" : false, "suffix" : "" }, { "dropping-particle" : "", "family" : "Crimmins", "given" : "Eileen\u00a0M. M.", "non-dropping-particle" : "", "parse-names" : false, "suffix" : "" }, { "dropping-particle" : "", "family" : "Longo", "given" : "Valter\u00a0D. D.", "non-dropping-particle" : "", "parse-names" : false, "suffix" : "" } ], "container-title" : "Cell Metabolism", "id" : "ITEM-2", "issue" : "3", "issued" : { "date-parts" : [ [ "2014" ] ] }, "page" : "407-417", "publisher" : "Elsevier Inc.", "title" : "Low protein intake is associated with a major reduction in IGF-1, cancer, and overall mortality in the 65 and younger but not older population", "type" : "article-journal", "volume" : "19" }, "uris" : [ "http://www.mendeley.com/documents/?uuid=f3863ac5-fd73-4202-8eb9-b7c580c46b18" ] } ], "mendeley" : { "formattedCitation" : "&lt;sup&gt;41,42&lt;/sup&gt;", "plainTextFormattedCitation" : "41,42", "previouslyFormattedCitation" : "&lt;sup&gt;41&lt;/sup&gt;" }, "properties" : { "noteIndex" : 0 }, "schema" : "https://github.com/citation-style-language/schema/raw/master/csl-citation.json" }</w:instrText>
        </w:r>
        <w:r w:rsidR="006F2B7D">
          <w:fldChar w:fldCharType="separate"/>
        </w:r>
        <w:r w:rsidR="009A6007" w:rsidRPr="009A6007">
          <w:rPr>
            <w:noProof/>
            <w:vertAlign w:val="superscript"/>
          </w:rPr>
          <w:t>41,42</w:t>
        </w:r>
        <w:r w:rsidR="006F2B7D">
          <w:fldChar w:fldCharType="end"/>
        </w:r>
        <w:r w:rsidR="00731DA6">
          <w:t>.</w:t>
        </w:r>
        <w:r w:rsidR="00EA5D37">
          <w:t xml:space="preserve">  </w:t>
        </w:r>
        <w:r w:rsidR="00E05E0F">
          <w:t>The</w:t>
        </w:r>
        <w:r>
          <w:t xml:space="preserve"> studies presented here </w:t>
        </w:r>
        <w:r w:rsidR="00E05E0F">
          <w:t>were not designed</w:t>
        </w:r>
        <w:r>
          <w:t xml:space="preserve"> show that the m</w:t>
        </w:r>
        <w:r w:rsidR="00E05E0F">
          <w:t xml:space="preserve">TORC1-dependent </w:t>
        </w:r>
        <w:r>
          <w:t xml:space="preserve">effects </w:t>
        </w:r>
        <w:r w:rsidR="00E05E0F">
          <w:t xml:space="preserve">in muscle </w:t>
        </w:r>
        <w:r>
          <w:t xml:space="preserve">on aging </w:t>
        </w:r>
        <w:r w:rsidR="00EA5D37">
          <w:t xml:space="preserve">are </w:t>
        </w:r>
        <w:r w:rsidR="00E05E0F">
          <w:t>upstream of</w:t>
        </w:r>
        <w:r w:rsidR="00EA5D37">
          <w:t xml:space="preserve"> changes in protein </w:t>
        </w:r>
        <w:r w:rsidR="00E05E0F">
          <w:t>turnove</w:t>
        </w:r>
        <w:r w:rsidR="00B57BCA">
          <w:t>r. S</w:t>
        </w:r>
        <w:r w:rsidR="00E05E0F">
          <w:t xml:space="preserve">everal other mechanisms </w:t>
        </w:r>
        <w:r w:rsidR="00965029">
          <w:t>related to mTORC1 have also been proposed</w:t>
        </w:r>
        <w:r w:rsidR="00E05E0F">
          <w:t xml:space="preserve"> including oxidative damage, impaired mitochondrial clearance </w:t>
        </w:r>
        <w:r w:rsidR="00B155E0">
          <w:t>and</w:t>
        </w:r>
        <w:r w:rsidR="00E05E0F">
          <w:t xml:space="preserve"> </w:t>
        </w:r>
        <w:r w:rsidR="00B155E0">
          <w:t>ER stress.  F</w:t>
        </w:r>
        <w:r w:rsidR="00B57BCA">
          <w:t>uture studies will be needed to und</w:t>
        </w:r>
        <w:r w:rsidR="00965029">
          <w:t xml:space="preserve">erstand </w:t>
        </w:r>
        <w:r w:rsidR="00B155E0">
          <w:t xml:space="preserve">the roles of </w:t>
        </w:r>
        <w:r w:rsidR="00965029">
          <w:t>these and other potenti</w:t>
        </w:r>
        <w:r w:rsidR="00B155E0">
          <w:t>al downstream effects</w:t>
        </w:r>
        <w:r w:rsidR="00FA24CE">
          <w:t>.</w:t>
        </w:r>
        <w:r w:rsidR="00E05E0F">
          <w:t xml:space="preserve">  </w:t>
        </w:r>
        <w:r w:rsidR="00F91467">
          <w:t>Un</w:t>
        </w:r>
        <w:r w:rsidR="00BE5F2D">
          <w:t xml:space="preserve">derstanding the tissue-specificity which underlies the </w:t>
        </w:r>
        <w:r w:rsidR="00B155E0">
          <w:t xml:space="preserve">some of the </w:t>
        </w:r>
        <w:r w:rsidR="00BE5F2D">
          <w:t>effects of TORC1 on aging is an important step to understanding the molecular mechanisms that link TORC1 and rapamycin to organismal lifespan.</w:t>
        </w:r>
      </w:ins>
    </w:p>
    <w:p w14:paraId="5A9759C1" w14:textId="77777777" w:rsidR="004E4FCA" w:rsidRDefault="004E4FCA" w:rsidP="004E4FCA">
      <w:pPr>
        <w:pStyle w:val="Heading1"/>
      </w:pPr>
      <w:r>
        <w:t>Acknowledgements</w:t>
      </w:r>
    </w:p>
    <w:p w14:paraId="1CD35E14" w14:textId="3932DF67" w:rsidR="00984EF2" w:rsidRPr="00C937F0" w:rsidRDefault="00984EF2" w:rsidP="00984EF2">
      <w:r>
        <w:t>The authors would like to thank the members of the Bridges, Saltiel, Reiter and Han laboratories for helpful discussions regarding this project.</w:t>
      </w:r>
      <w:r w:rsidRPr="00984EF2">
        <w:t xml:space="preserve"> </w:t>
      </w:r>
      <w:r>
        <w:t>This work was supported by funds from the Memphis Research Consortium (DB), the National Institutes of Health (</w:t>
      </w:r>
      <w:r w:rsidR="00C937F0">
        <w:t>R01</w:t>
      </w:r>
      <w:r>
        <w:t>DK107535 to DB;</w:t>
      </w:r>
      <w:commentRangeStart w:id="347"/>
      <w:r>
        <w:t xml:space="preserve"> </w:t>
      </w:r>
      <w:commentRangeEnd w:id="347"/>
      <w:r>
        <w:rPr>
          <w:rStyle w:val="CommentReference"/>
        </w:rPr>
        <w:commentReference w:id="347"/>
      </w:r>
      <w:r>
        <w:t>)</w:t>
      </w:r>
      <w:del w:id="348" w:author="Reiter, Larry T" w:date="2016-11-21T10:26:00Z">
        <w:r w:rsidR="00620634">
          <w:delText xml:space="preserve"> and the UTHSC Drosophila Transgenic Core</w:delText>
        </w:r>
      </w:del>
      <w:r>
        <w:t xml:space="preserve">.  </w:t>
      </w:r>
      <w:r w:rsidR="00C937F0">
        <w:t xml:space="preserve">The Bloomington Drosophila Stock Center is supported by </w:t>
      </w:r>
      <w:r w:rsidR="00C937F0" w:rsidRPr="00C937F0">
        <w:t>P40OD018537</w:t>
      </w:r>
      <w:r w:rsidR="00C937F0">
        <w:t>.</w:t>
      </w:r>
    </w:p>
    <w:p w14:paraId="7B5B26A3" w14:textId="77777777" w:rsidR="004E4FCA" w:rsidRPr="004E4FCA" w:rsidRDefault="004E4FCA" w:rsidP="004E4FCA">
      <w:pPr>
        <w:pStyle w:val="Heading1"/>
      </w:pPr>
      <w:r>
        <w:t>References</w:t>
      </w:r>
    </w:p>
    <w:p w14:paraId="6C9BB596" w14:textId="1BAA52F7" w:rsidR="009A6007" w:rsidRPr="009A6007" w:rsidRDefault="00490316" w:rsidP="009A6007">
      <w:pPr>
        <w:widowControl w:val="0"/>
        <w:autoSpaceDE w:val="0"/>
        <w:autoSpaceDN w:val="0"/>
        <w:adjustRightInd w:val="0"/>
        <w:ind w:left="640" w:hanging="640"/>
        <w:rPr>
          <w:rFonts w:ascii="Garamond" w:eastAsia="Times New Roman" w:hAnsi="Garamond" w:cs="Times New Roman"/>
          <w:noProof/>
        </w:rPr>
      </w:pPr>
      <w:r>
        <w:fldChar w:fldCharType="begin" w:fldLock="1"/>
      </w:r>
      <w:r>
        <w:instrText xml:space="preserve">ADDIN Mendeley Bibliography CSL_BIBLIOGRAPHY </w:instrText>
      </w:r>
      <w:r>
        <w:fldChar w:fldCharType="separate"/>
      </w:r>
      <w:r w:rsidR="009A6007" w:rsidRPr="009A6007">
        <w:rPr>
          <w:rFonts w:ascii="Garamond" w:eastAsia="Times New Roman" w:hAnsi="Garamond" w:cs="Times New Roman"/>
          <w:noProof/>
        </w:rPr>
        <w:t xml:space="preserve">1. </w:t>
      </w:r>
      <w:r w:rsidR="009A6007" w:rsidRPr="009A6007">
        <w:rPr>
          <w:rFonts w:ascii="Garamond" w:eastAsia="Times New Roman" w:hAnsi="Garamond" w:cs="Times New Roman"/>
          <w:noProof/>
        </w:rPr>
        <w:tab/>
        <w:t xml:space="preserve">Efeyan A, Comb WC, Sabatini DM. Nutrient-sensing mechanisms and pathways. Nature 2015; 517:302–10. </w:t>
      </w:r>
    </w:p>
    <w:p w14:paraId="2C922D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 </w:t>
      </w:r>
      <w:r w:rsidRPr="009A6007">
        <w:rPr>
          <w:rFonts w:ascii="Garamond" w:eastAsia="Times New Roman" w:hAnsi="Garamond" w:cs="Times New Roman"/>
          <w:noProof/>
        </w:rPr>
        <w:tab/>
        <w:t xml:space="preserve">Cornu M, Albert V, Hall MN. mTOR in aging, metabolism, and cancer. Curr Opin Genet Dev 2013; 23:53–62. </w:t>
      </w:r>
    </w:p>
    <w:p w14:paraId="7EDE267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 </w:t>
      </w:r>
      <w:r w:rsidRPr="009A6007">
        <w:rPr>
          <w:rFonts w:ascii="Garamond" w:eastAsia="Times New Roman" w:hAnsi="Garamond" w:cs="Times New Roman"/>
          <w:noProof/>
        </w:rPr>
        <w:tab/>
        <w:t xml:space="preserve">Bjedov I, Toivonen JM, Kerr F, Slack C, Jacobson J, Foley A, Partridge L. Mechanisms of life span extension by rapamycin in the fruit fly Drosophila melanogaster. Cell Metab 2010; 11:35–46. </w:t>
      </w:r>
    </w:p>
    <w:p w14:paraId="2B75C07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 </w:t>
      </w:r>
      <w:r w:rsidRPr="009A6007">
        <w:rPr>
          <w:rFonts w:ascii="Garamond" w:eastAsia="Times New Roman" w:hAnsi="Garamond" w:cs="Times New Roman"/>
          <w:noProof/>
        </w:rPr>
        <w:tab/>
        <w:t xml:space="preserve">Harrison DE, Strong R, Sharp ZD, Nelson JF, Astle CM, Flurkey K, Nadon NL, Wilkinson JE, Frenkel K, Carter CS, et al. Rapamycin fed late in life extends lifespan in genetically heterogeneous mice. Nature 2009; 460:392–5. </w:t>
      </w:r>
    </w:p>
    <w:p w14:paraId="5F65D2D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5. </w:t>
      </w:r>
      <w:r w:rsidRPr="009A6007">
        <w:rPr>
          <w:rFonts w:ascii="Garamond" w:eastAsia="Times New Roman" w:hAnsi="Garamond" w:cs="Times New Roman"/>
          <w:noProof/>
        </w:rPr>
        <w:tab/>
        <w:t xml:space="preserve">Kapahi P, Zid BM, Harper T, Koslover D, Sapin V, Benzer S. Regulation of lifespan in Drosophila by modulation of genes in the TOR signaling pathway. Curr Biol 2004; 14:885–90. </w:t>
      </w:r>
    </w:p>
    <w:p w14:paraId="6057AAF2"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6. </w:t>
      </w:r>
      <w:r w:rsidRPr="009A6007">
        <w:rPr>
          <w:rFonts w:ascii="Garamond" w:eastAsia="Times New Roman" w:hAnsi="Garamond" w:cs="Times New Roman"/>
          <w:noProof/>
        </w:rPr>
        <w:tab/>
        <w:t xml:space="preserve">Rantanen T, Harris T, Leveille SG, Visser M, Foley D, Masaki K, Guralnik JM. Muscle strength and body mass index as long-term predictors of mortality in initially healthy men. J Gerontol A Biol Sci Med Sci 2000; 55:M168–73. </w:t>
      </w:r>
    </w:p>
    <w:p w14:paraId="1E46025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7. </w:t>
      </w:r>
      <w:r w:rsidRPr="009A6007">
        <w:rPr>
          <w:rFonts w:ascii="Garamond" w:eastAsia="Times New Roman" w:hAnsi="Garamond" w:cs="Times New Roman"/>
          <w:noProof/>
        </w:rPr>
        <w:tab/>
        <w:t xml:space="preserve">Ling CHY, Taekema D, De Craen AJM, Gussekloo J, Westendorp RGJ, Maier AB. Handgrip strength and mortality in the oldest old population: The Leiden 85-plus study. Cmaj 2010; 182:429–35. </w:t>
      </w:r>
    </w:p>
    <w:p w14:paraId="7ED5C50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8. </w:t>
      </w:r>
      <w:r w:rsidRPr="009A6007">
        <w:rPr>
          <w:rFonts w:ascii="Garamond" w:eastAsia="Times New Roman" w:hAnsi="Garamond" w:cs="Times New Roman"/>
          <w:noProof/>
        </w:rPr>
        <w:tab/>
        <w:t xml:space="preserve">Sasaki H, Kasagi F, Yamada M, Fujita S. Grip strength predicts cause-specific mortality in middle-aged and elderly persons. Am J Med 2007; 120:337–42. </w:t>
      </w:r>
    </w:p>
    <w:p w14:paraId="69F4D1E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9. </w:t>
      </w:r>
      <w:r w:rsidRPr="009A6007">
        <w:rPr>
          <w:rFonts w:ascii="Garamond" w:eastAsia="Times New Roman" w:hAnsi="Garamond" w:cs="Times New Roman"/>
          <w:noProof/>
        </w:rPr>
        <w:tab/>
        <w:t xml:space="preserve">Gale CR, Martyn CN, Cooper C, Sayer AA. Grip strength, body composition, and mortality. Int J Epidemiol 2007; 36:228–35. </w:t>
      </w:r>
    </w:p>
    <w:p w14:paraId="7025201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10. </w:t>
      </w:r>
      <w:r w:rsidRPr="009A6007">
        <w:rPr>
          <w:rFonts w:ascii="Garamond" w:eastAsia="Times New Roman" w:hAnsi="Garamond" w:cs="Times New Roman"/>
          <w:noProof/>
        </w:rPr>
        <w:tab/>
        <w:t xml:space="preserve">Rantanen T, Volpato S, Ferrucci L, Heikkinen E, Fried LP, Guralnik JM. Handgrip strength and cause-specific and total mortality in older disabled women: exploring the mechanism. J Am Geriatr Soc 2003; 51:636–41. </w:t>
      </w:r>
    </w:p>
    <w:p w14:paraId="5B4E2E9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11. </w:t>
      </w:r>
      <w:r w:rsidRPr="009A6007">
        <w:rPr>
          <w:rFonts w:ascii="Garamond" w:eastAsia="Times New Roman" w:hAnsi="Garamond" w:cs="Times New Roman"/>
          <w:noProof/>
        </w:rPr>
        <w:tab/>
        <w:t xml:space="preserve">Metter EJ, Talbot L a, Schrager M, Conwit R. Skeletal muscle strength as a predictor of all-cause mortality in healthy men. J Gerontol A Biol Sci Med Sci 2002; 57:B359–65. </w:t>
      </w:r>
    </w:p>
    <w:p w14:paraId="615EFF7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12. </w:t>
      </w:r>
      <w:r w:rsidRPr="009A6007">
        <w:rPr>
          <w:rFonts w:ascii="Garamond" w:eastAsia="Times New Roman" w:hAnsi="Garamond" w:cs="Times New Roman"/>
          <w:noProof/>
        </w:rPr>
        <w:tab/>
        <w:t xml:space="preserve">Ozcan U, Ozcan L, Yilmaz E, Düvel K, Sahin M, Manning BD, Hotamisligil GS. Loss of the Tuberous Sclerosis Complex Tumor Suppressors Triggers the Unfolded Protein Response to Regulate Insulin Signaling and Apoptosis. Mol Cell 2008; 29:541–51. </w:t>
      </w:r>
    </w:p>
    <w:p w14:paraId="147C896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13. </w:t>
      </w:r>
      <w:r w:rsidRPr="009A6007">
        <w:rPr>
          <w:rFonts w:ascii="Garamond" w:eastAsia="Times New Roman" w:hAnsi="Garamond" w:cs="Times New Roman"/>
          <w:noProof/>
        </w:rPr>
        <w:tab/>
        <w:t xml:space="preserve">Bentzinger CF, Lin S, Romanino K, Castets P, Guridi M, Summermatter S, Handschin C, Tintignac LA, Hall MN, Rüegg MA. Differential response of skeletal muscles to mTORC1 signaling during atrophy and hypertrophy. Skelet Muscle 2013; 3:6. </w:t>
      </w:r>
    </w:p>
    <w:p w14:paraId="08AFD4D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14. </w:t>
      </w:r>
      <w:r w:rsidRPr="009A6007">
        <w:rPr>
          <w:rFonts w:ascii="Garamond" w:eastAsia="Times New Roman" w:hAnsi="Garamond" w:cs="Times New Roman"/>
          <w:noProof/>
        </w:rPr>
        <w:tab/>
        <w:t xml:space="preserve">Laplante M, Sabatini DM. mTORC1 activates SREBP-1c and uncouples lipogenesis from gluconeogenesis. Proc Natl Acad Sci U S A 2010; 107:3281–2. </w:t>
      </w:r>
    </w:p>
    <w:p w14:paraId="5C85EEB6"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15. </w:t>
      </w:r>
      <w:r w:rsidRPr="009A6007">
        <w:rPr>
          <w:rFonts w:ascii="Garamond" w:eastAsia="Times New Roman" w:hAnsi="Garamond" w:cs="Times New Roman"/>
          <w:noProof/>
        </w:rPr>
        <w:tab/>
        <w:t xml:space="preserve">Kwiatkowski DJ, Zhang H, Bandura JL, Heiberger KM, Glogauer M, el-Hashemite N, Onda H. A mouse model of TSC1 reveals sex-dependent lethality from liver hemangiomas, and up-regulation of p70S6 kinase activity in Tsc1 null cells. Hum Mol Genet 2002; 11:525–34. </w:t>
      </w:r>
    </w:p>
    <w:p w14:paraId="1923A07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16. </w:t>
      </w:r>
      <w:r w:rsidRPr="009A6007">
        <w:rPr>
          <w:rFonts w:ascii="Garamond" w:eastAsia="Times New Roman" w:hAnsi="Garamond" w:cs="Times New Roman"/>
          <w:noProof/>
        </w:rPr>
        <w:tab/>
        <w:t xml:space="preserve">Brüning JC, Michael MDD, Winnay JN, Hayashi T, Hörsch D, Accili D, Goodyear LJ, Kahn CR. A muscle-specific insulin receptor knockout exhibits features of the metabolic syndrome of NIDDM without altering glucose tolerance. Mol Cell 1998; 2:559–69. </w:t>
      </w:r>
    </w:p>
    <w:p w14:paraId="06CF1793"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17. </w:t>
      </w:r>
      <w:r w:rsidRPr="009A6007">
        <w:rPr>
          <w:rFonts w:ascii="Garamond" w:eastAsia="Times New Roman" w:hAnsi="Garamond" w:cs="Times New Roman"/>
          <w:noProof/>
        </w:rPr>
        <w:tab/>
        <w:t xml:space="preserve">Ni J, Zhou R, Czech B, Liu L, Holderbaum L, Yang-Zhou D, Shim H, Tao R, Handler D, Karpowicz P, et al. A genome-scale shRNA resource for transgenic RNAi in Drosophila. Nat Methods 2011; 8:405–7. </w:t>
      </w:r>
    </w:p>
    <w:p w14:paraId="51C813EE"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18. </w:t>
      </w:r>
      <w:r w:rsidRPr="009A6007">
        <w:rPr>
          <w:rFonts w:ascii="Garamond" w:eastAsia="Times New Roman" w:hAnsi="Garamond" w:cs="Times New Roman"/>
          <w:noProof/>
        </w:rPr>
        <w:tab/>
        <w:t xml:space="preserve">R Core Team. R: A Language and Environment for Statistical Computing. 2013; </w:t>
      </w:r>
    </w:p>
    <w:p w14:paraId="03B16DC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19. </w:t>
      </w:r>
      <w:r w:rsidRPr="009A6007">
        <w:rPr>
          <w:rFonts w:ascii="Garamond" w:eastAsia="Times New Roman" w:hAnsi="Garamond" w:cs="Times New Roman"/>
          <w:noProof/>
        </w:rPr>
        <w:tab/>
        <w:t xml:space="preserve">Therneau TM, Grambsch PM. Modeling Survival Data: Extending the Cox Model. New York, NY: Springer New York; 2000. </w:t>
      </w:r>
    </w:p>
    <w:p w14:paraId="48CD166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20. </w:t>
      </w:r>
      <w:r w:rsidRPr="009A6007">
        <w:rPr>
          <w:rFonts w:ascii="Garamond" w:eastAsia="Times New Roman" w:hAnsi="Garamond" w:cs="Times New Roman"/>
          <w:noProof/>
        </w:rPr>
        <w:tab/>
        <w:t xml:space="preserve">Therneau T. A Package for Survival Analysis in S. R package version. Survival (Lond).2012; </w:t>
      </w:r>
    </w:p>
    <w:p w14:paraId="7EE04B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21. </w:t>
      </w:r>
      <w:r w:rsidRPr="009A6007">
        <w:rPr>
          <w:rFonts w:ascii="Garamond" w:eastAsia="Times New Roman" w:hAnsi="Garamond" w:cs="Times New Roman"/>
          <w:noProof/>
        </w:rPr>
        <w:tab/>
        <w:t xml:space="preserve">Benjamini Y, Hochberg Y. Controlling the False Discovery Rate: A Practical and Powerful Approach to Multiple Testing. J R Stat Soc Ser B 1995; 57:289–300. </w:t>
      </w:r>
    </w:p>
    <w:p w14:paraId="7DC5D2CB"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22. </w:t>
      </w:r>
      <w:r w:rsidRPr="009A6007">
        <w:rPr>
          <w:rFonts w:ascii="Garamond" w:eastAsia="Times New Roman" w:hAnsi="Garamond" w:cs="Times New Roman"/>
          <w:noProof/>
        </w:rPr>
        <w:tab/>
        <w:t xml:space="preserve">Castets P, Lin S, Rion N, Di Fulvio S, Romanino K, Guridi M, Frank S, Tintignac LAA, Sinnreich M, Rüegg MA, et al. Sustained activation of mTORC1 in skeletal muscle inhibits constitutive and starvation-induced autophagy and causes a severe, late-onset myopathy. Cell Metab 2013; 17:731–44. </w:t>
      </w:r>
    </w:p>
    <w:p w14:paraId="2934A6D1"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23. </w:t>
      </w:r>
      <w:r w:rsidRPr="009A6007">
        <w:rPr>
          <w:rFonts w:ascii="Garamond" w:eastAsia="Times New Roman" w:hAnsi="Garamond" w:cs="Times New Roman"/>
          <w:noProof/>
        </w:rPr>
        <w:tab/>
        <w:t xml:space="preserve">Hatfield I, Harvey I, Yates ER, Redd JR, Reiter LT, Bridges D. The role of TORC1 in muscle development in Drosophila. Sci Rep 2015; 5:9676. </w:t>
      </w:r>
    </w:p>
    <w:p w14:paraId="63F05725"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24. </w:t>
      </w:r>
      <w:r w:rsidRPr="009A6007">
        <w:rPr>
          <w:rFonts w:ascii="Garamond" w:eastAsia="Times New Roman" w:hAnsi="Garamond" w:cs="Times New Roman"/>
          <w:noProof/>
        </w:rPr>
        <w:tab/>
        <w:t xml:space="preserve">Luo L, Joyce Liao Y, Jan LY, Jan YN. Distinct morphogenetic functions of similar small GTPases: Drosophila Drac1 is involved in axonal outgrowth and myoblast fusion. Genes Dev 1994; 8:1787–802. </w:t>
      </w:r>
    </w:p>
    <w:p w14:paraId="164C21A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25. </w:t>
      </w:r>
      <w:r w:rsidRPr="009A6007">
        <w:rPr>
          <w:rFonts w:ascii="Garamond" w:eastAsia="Times New Roman" w:hAnsi="Garamond" w:cs="Times New Roman"/>
          <w:noProof/>
        </w:rPr>
        <w:tab/>
        <w:t xml:space="preserve">Han Z, Yi P, Li X, Olson EN. Hand, an evolutionarily conserved bHLH transcription factor required for Drosophila cardiogenesis and hematopoiesis. Development 2006; 133:1175–82. </w:t>
      </w:r>
    </w:p>
    <w:p w14:paraId="01B2C24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26. </w:t>
      </w:r>
      <w:r w:rsidRPr="009A6007">
        <w:rPr>
          <w:rFonts w:ascii="Garamond" w:eastAsia="Times New Roman" w:hAnsi="Garamond" w:cs="Times New Roman"/>
          <w:noProof/>
        </w:rPr>
        <w:tab/>
        <w:t xml:space="preserve">Brown JB, Boley N, Eisman R, May GE, Stoiber MH, Duff MO, Booth BW, Wen J, Park S, Suzuki AM, et al. Diversity and dynamics of the Drosophila transcriptome. Nature 2014; 512:1–7. </w:t>
      </w:r>
    </w:p>
    <w:p w14:paraId="41D3FEC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27. </w:t>
      </w:r>
      <w:r w:rsidRPr="009A6007">
        <w:rPr>
          <w:rFonts w:ascii="Garamond" w:eastAsia="Times New Roman" w:hAnsi="Garamond" w:cs="Times New Roman"/>
          <w:noProof/>
        </w:rPr>
        <w:tab/>
        <w:t xml:space="preserve">Malhowski AJ, Hira H, Bashiruddin S, Warburton R, Goto J, Robert B, Kwiatkowski DJ, Finlay GA. Smooth muscle protein-22-mediated deletion of Tsc1 results in cardiac hypertrophy that is mTORC1-mediated and reversed by rapamycin. Hum Mol Genet 2011; 20:1290–305. </w:t>
      </w:r>
    </w:p>
    <w:p w14:paraId="7CE0E73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28. </w:t>
      </w:r>
      <w:r w:rsidRPr="009A6007">
        <w:rPr>
          <w:rFonts w:ascii="Garamond" w:eastAsia="Times New Roman" w:hAnsi="Garamond" w:cs="Times New Roman"/>
          <w:noProof/>
        </w:rPr>
        <w:tab/>
        <w:t xml:space="preserve">Meikle L, McMullen JR, Sherwood MC, Lader AS, Walker V, Chan JA, Kwiatkowski DJ. A mouse model of cardiac rhabdomyoma generated by loss of Tsc1 in ventricular myocytes. Hum Mol Genet 2005; 14:429–35. </w:t>
      </w:r>
    </w:p>
    <w:p w14:paraId="5B13F7AF"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29. </w:t>
      </w:r>
      <w:r w:rsidRPr="009A6007">
        <w:rPr>
          <w:rFonts w:ascii="Garamond" w:eastAsia="Times New Roman" w:hAnsi="Garamond" w:cs="Times New Roman"/>
          <w:noProof/>
        </w:rPr>
        <w:tab/>
        <w:t xml:space="preserve">Suh Y, Atzmon G, Cho M-O, Hwang D, Liu B, Leahy DJ, Barzilai N, Cohen P. Functionally significant insulin-like growth factor I receptor mutations in centenarians. Proc Natl Acad Sci U S A 2008; 105:3438–42. </w:t>
      </w:r>
    </w:p>
    <w:p w14:paraId="2811DD6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30. </w:t>
      </w:r>
      <w:r w:rsidRPr="009A6007">
        <w:rPr>
          <w:rFonts w:ascii="Garamond" w:eastAsia="Times New Roman" w:hAnsi="Garamond" w:cs="Times New Roman"/>
          <w:noProof/>
        </w:rPr>
        <w:tab/>
        <w:t xml:space="preserve">Pawlikowska L, Hu D, Huntsman S, Sung A, Chu C, Chen J, Joyner AH, Schork NJ, Hsueh W-CC, Reiner AP, et al. Association of common genetic variation in the insulin/IGF1 signaling pathway with human longevity. Aging Cell 2009; 8:460–72. </w:t>
      </w:r>
    </w:p>
    <w:p w14:paraId="50677050"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31. </w:t>
      </w:r>
      <w:r w:rsidRPr="009A6007">
        <w:rPr>
          <w:rFonts w:ascii="Garamond" w:eastAsia="Times New Roman" w:hAnsi="Garamond" w:cs="Times New Roman"/>
          <w:noProof/>
        </w:rPr>
        <w:tab/>
        <w:t xml:space="preserve">Willcox BJ, Donlon T a, He Q, Chen R, Grove JS, Yano K, Masaki KH, Willcox DC, Rodriguez B, Curb JD. FOXO3A genotype is strongly associated with human longevity. Proc Natl Acad Sci U S A 2008; 105:13987–92. </w:t>
      </w:r>
    </w:p>
    <w:p w14:paraId="2B4C9A3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32. </w:t>
      </w:r>
      <w:r w:rsidRPr="009A6007">
        <w:rPr>
          <w:rFonts w:ascii="Garamond" w:eastAsia="Times New Roman" w:hAnsi="Garamond" w:cs="Times New Roman"/>
          <w:noProof/>
        </w:rPr>
        <w:tab/>
        <w:t xml:space="preserve">Bao J-M, Song X-L, Hong Y-Q, Zhu H-L, Li C, Zhang T, Chen W, Zhao S-C, Chen Q. Association between FOXO3A gene polymorphisms and human longevity: a meta-analysis. Asian J Androl 2014; 16:446–52. </w:t>
      </w:r>
    </w:p>
    <w:p w14:paraId="34C5BC3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33. </w:t>
      </w:r>
      <w:r w:rsidRPr="009A6007">
        <w:rPr>
          <w:rFonts w:ascii="Garamond" w:eastAsia="Times New Roman" w:hAnsi="Garamond" w:cs="Times New Roman"/>
          <w:noProof/>
        </w:rPr>
        <w:tab/>
        <w:t xml:space="preserve">Anselmi CV, Malovini A, Roncarati R, Novelli V, Villa F, Condorelli G, Bellazzi R, Puca AA. Association of the FOXO3A locus with extreme longevity in a southern Italian centenarian study. Rejuvenation Res 2009; 12:95–104. </w:t>
      </w:r>
    </w:p>
    <w:p w14:paraId="20D2BB0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34. </w:t>
      </w:r>
      <w:r w:rsidRPr="009A6007">
        <w:rPr>
          <w:rFonts w:ascii="Garamond" w:eastAsia="Times New Roman" w:hAnsi="Garamond" w:cs="Times New Roman"/>
          <w:noProof/>
        </w:rPr>
        <w:tab/>
        <w:t xml:space="preserve">Flachsbart F, Caliebe A, Kleindorp R, Blanché H, von Eller-Eberstein H, Nikolaus S, Schreiber S, Nebel A. Association of FOXO3A variation with human longevity confirmed in German centenarians. Proc Natl Acad Sci U S A 2009; 106:2700–5. </w:t>
      </w:r>
    </w:p>
    <w:p w14:paraId="4F5E2A6D"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35. </w:t>
      </w:r>
      <w:r w:rsidRPr="009A6007">
        <w:rPr>
          <w:rFonts w:ascii="Garamond" w:eastAsia="Times New Roman" w:hAnsi="Garamond" w:cs="Times New Roman"/>
          <w:noProof/>
        </w:rPr>
        <w:tab/>
        <w:t xml:space="preserve">Li Y, Wang WJ, Cao H, Lu J, Wu C, Hu FY, Guo J, Zhao L, Yang F, Zhang YX, et al. Genetic association of FOXO1A and FOXO3A with longevity trait in Han Chinese populations. Hum Mol Genet 2009; 18:4897–904. </w:t>
      </w:r>
    </w:p>
    <w:p w14:paraId="6A8E6F7C"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36. </w:t>
      </w:r>
      <w:r w:rsidRPr="009A6007">
        <w:rPr>
          <w:rFonts w:ascii="Garamond" w:eastAsia="Times New Roman" w:hAnsi="Garamond" w:cs="Times New Roman"/>
          <w:noProof/>
        </w:rPr>
        <w:tab/>
        <w:t xml:space="preserve">Soerensen M, Dato S, Christensen K, McGue M, Stevnsner T, Bohr V a., Christiansen L. Replication of an association of variation in the FOXO3A gene with human longevity using both case-control and longitudinal data. Aging Cell 2010; 9:1010–7. </w:t>
      </w:r>
    </w:p>
    <w:p w14:paraId="7557EAB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37. </w:t>
      </w:r>
      <w:r w:rsidRPr="009A6007">
        <w:rPr>
          <w:rFonts w:ascii="Garamond" w:eastAsia="Times New Roman" w:hAnsi="Garamond" w:cs="Times New Roman"/>
          <w:noProof/>
        </w:rPr>
        <w:tab/>
        <w:t xml:space="preserve">Giannakou ME, Goss M, Jünger MA, Hafen E, Leevers SJ, Partridge L. Long-lived Drosophila with overexpressed dFOXO in adult fat body. Science (80- ) 2004; 305:361. </w:t>
      </w:r>
    </w:p>
    <w:p w14:paraId="48D48CA7"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38. </w:t>
      </w:r>
      <w:r w:rsidRPr="009A6007">
        <w:rPr>
          <w:rFonts w:ascii="Garamond" w:eastAsia="Times New Roman" w:hAnsi="Garamond" w:cs="Times New Roman"/>
          <w:noProof/>
        </w:rPr>
        <w:tab/>
        <w:t xml:space="preserve">Hwangbo DS, Gershman B, Tu M-P, Palmer M, Tatar M. Drosophila dFOXO controls lifespan and regulates insulin signalling in brain and fat body. Nature 2004; 429:562–6. </w:t>
      </w:r>
    </w:p>
    <w:p w14:paraId="1D24CD98"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39. </w:t>
      </w:r>
      <w:r w:rsidRPr="009A6007">
        <w:rPr>
          <w:rFonts w:ascii="Garamond" w:eastAsia="Times New Roman" w:hAnsi="Garamond" w:cs="Times New Roman"/>
          <w:noProof/>
        </w:rPr>
        <w:tab/>
        <w:t xml:space="preserve">Milan G, Romanello V, Pescatore F, Armani A, Paik J-H, Frasson L, Seydel A, Zhao J, Abraham R, Goldberg AL, et al. Regulation of autophagy and the ubiquitin-proteasome system by the FoxO transcriptional network during muscle atrophy. Nat Commun 2015; 6:6670. </w:t>
      </w:r>
    </w:p>
    <w:p w14:paraId="27EFFB6A"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40. </w:t>
      </w:r>
      <w:r w:rsidRPr="009A6007">
        <w:rPr>
          <w:rFonts w:ascii="Garamond" w:eastAsia="Times New Roman" w:hAnsi="Garamond" w:cs="Times New Roman"/>
          <w:noProof/>
        </w:rPr>
        <w:tab/>
        <w:t xml:space="preserve">Demontis F, Perrimon N. FOXO/4E-BP signaling in Drosophila muscles regulates organism-wide proteostasis during aging. Cell 2010; 143:813–25. </w:t>
      </w:r>
    </w:p>
    <w:p w14:paraId="3C8CD804" w14:textId="77777777" w:rsidR="009A6007" w:rsidRPr="009A6007" w:rsidRDefault="009A6007" w:rsidP="009A6007">
      <w:pPr>
        <w:widowControl w:val="0"/>
        <w:autoSpaceDE w:val="0"/>
        <w:autoSpaceDN w:val="0"/>
        <w:adjustRightInd w:val="0"/>
        <w:ind w:left="640" w:hanging="640"/>
        <w:rPr>
          <w:rFonts w:ascii="Garamond" w:eastAsia="Times New Roman" w:hAnsi="Garamond" w:cs="Times New Roman"/>
          <w:noProof/>
        </w:rPr>
      </w:pPr>
      <w:r w:rsidRPr="009A6007">
        <w:rPr>
          <w:rFonts w:ascii="Garamond" w:eastAsia="Times New Roman" w:hAnsi="Garamond" w:cs="Times New Roman"/>
          <w:noProof/>
        </w:rPr>
        <w:t xml:space="preserve">41. </w:t>
      </w:r>
      <w:r w:rsidRPr="009A6007">
        <w:rPr>
          <w:rFonts w:ascii="Garamond" w:eastAsia="Times New Roman" w:hAnsi="Garamond" w:cs="Times New Roman"/>
          <w:noProof/>
        </w:rPr>
        <w:tab/>
        <w:t xml:space="preserve">Solon-Biet SM, McMahon AC, Ballard JWO, Ruohonen K, Wu LE, Cogger VC, Warren A, Huang X, Pichaud N, Melvin RG, et al. The ratio of macronutrients, not caloric intake, dictates cardiometabolic health, aging, and longevity in ad libitum-fed mice. Cell Metab 2014; 19:418–30. </w:t>
      </w:r>
    </w:p>
    <w:p w14:paraId="0247E860" w14:textId="77777777" w:rsidR="009A6007" w:rsidRPr="009A6007" w:rsidRDefault="009A6007" w:rsidP="009A6007">
      <w:pPr>
        <w:widowControl w:val="0"/>
        <w:autoSpaceDE w:val="0"/>
        <w:autoSpaceDN w:val="0"/>
        <w:adjustRightInd w:val="0"/>
        <w:ind w:left="640" w:hanging="640"/>
        <w:rPr>
          <w:rFonts w:ascii="Garamond" w:hAnsi="Garamond"/>
          <w:noProof/>
        </w:rPr>
      </w:pPr>
      <w:r w:rsidRPr="009A6007">
        <w:rPr>
          <w:rFonts w:ascii="Garamond" w:eastAsia="Times New Roman" w:hAnsi="Garamond" w:cs="Times New Roman"/>
          <w:noProof/>
        </w:rPr>
        <w:t xml:space="preserve">42. </w:t>
      </w:r>
      <w:r w:rsidRPr="009A6007">
        <w:rPr>
          <w:rFonts w:ascii="Garamond" w:eastAsia="Times New Roman" w:hAnsi="Garamond" w:cs="Times New Roman"/>
          <w:noProof/>
        </w:rPr>
        <w:tab/>
        <w:t xml:space="preserve">Levine MEE, Suarez JAA, Brandhorst S, Balasubramanian P, Cheng C-WW, Madia F, Fontana L, Mirisola MGG, Guevara-Aguirre J, Wan J, et al. Low protein intake is associated with a major reduction in IGF-1, cancer, and overall mortality in the 65 and younger but not older population. Cell Metab 2014; 19:407–17. </w:t>
      </w:r>
    </w:p>
    <w:p w14:paraId="1CA06D1E" w14:textId="66BF6B78" w:rsidR="00510F88" w:rsidRPr="00510F88" w:rsidRDefault="00490316" w:rsidP="009A6007">
      <w:pPr>
        <w:widowControl w:val="0"/>
        <w:autoSpaceDE w:val="0"/>
        <w:autoSpaceDN w:val="0"/>
        <w:adjustRightInd w:val="0"/>
        <w:ind w:left="640" w:hanging="640"/>
      </w:pPr>
      <w:r>
        <w:fldChar w:fldCharType="end"/>
      </w:r>
    </w:p>
    <w:sectPr w:rsidR="00510F88" w:rsidRPr="00510F88" w:rsidSect="00E14D2A">
      <w:headerReference w:type="default" r:id="rId11"/>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Reiter, Larry T" w:date="2016-11-21T09:45:00Z" w:initials="RLT">
    <w:p w14:paraId="3206989C" w14:textId="4B1CA246" w:rsidR="00773D01" w:rsidRDefault="00773D01">
      <w:pPr>
        <w:pStyle w:val="CommentText"/>
      </w:pPr>
      <w:r>
        <w:rPr>
          <w:rStyle w:val="CommentReference"/>
        </w:rPr>
        <w:annotationRef/>
      </w:r>
      <w:r>
        <w:t>You actually did NOT show this in flies.  You could, but that would require one more experiment and an imaging study.  If you want to do this, I will ask Kevin if he has time.</w:t>
      </w:r>
    </w:p>
  </w:comment>
  <w:comment w:id="68" w:author="Dave Bridges" w:date="2016-10-25T19:52:00Z" w:initials="DB">
    <w:p w14:paraId="72743FAD" w14:textId="6D0A386B" w:rsidR="003B76F9" w:rsidRDefault="003B76F9">
      <w:pPr>
        <w:pStyle w:val="CommentText"/>
      </w:pPr>
      <w:r>
        <w:rPr>
          <w:rStyle w:val="CommentReference"/>
        </w:rPr>
        <w:annotationRef/>
      </w:r>
      <w:r>
        <w:t>Dave: check that these are all longitudinal studies</w:t>
      </w:r>
    </w:p>
  </w:comment>
  <w:comment w:id="72" w:author="Reiter, Larry T" w:date="2016-11-21T09:52:00Z" w:initials="RLT">
    <w:p w14:paraId="483B4C1B" w14:textId="4167EB41" w:rsidR="006E3C82" w:rsidRDefault="006E3C82">
      <w:pPr>
        <w:pStyle w:val="CommentText"/>
      </w:pPr>
      <w:r>
        <w:rPr>
          <w:rStyle w:val="CommentReference"/>
        </w:rPr>
        <w:annotationRef/>
      </w:r>
      <w:r>
        <w:t>Don’t you look at loss of function here?  That’s not activation.</w:t>
      </w:r>
    </w:p>
  </w:comment>
  <w:comment w:id="80" w:author="Reiter, Larry T" w:date="2016-11-21T09:53:00Z" w:initials="RLT">
    <w:p w14:paraId="4AB9054A" w14:textId="558ACDB0" w:rsidR="006E3C82" w:rsidRDefault="006E3C82">
      <w:pPr>
        <w:pStyle w:val="CommentText"/>
      </w:pPr>
      <w:r>
        <w:rPr>
          <w:rStyle w:val="CommentReference"/>
        </w:rPr>
        <w:annotationRef/>
      </w:r>
      <w:r>
        <w:t>You really need to show this in order to say this.  Just showing similar phenotypes between autophagy and loss of Tsc does not prove it.</w:t>
      </w:r>
    </w:p>
  </w:comment>
  <w:comment w:id="85" w:author="Reiter, Larry T" w:date="2016-11-21T09:51:00Z" w:initials="RLT">
    <w:p w14:paraId="561376DE" w14:textId="517AB06B" w:rsidR="009227DF" w:rsidRDefault="009227DF">
      <w:pPr>
        <w:pStyle w:val="CommentText"/>
      </w:pPr>
      <w:r>
        <w:rPr>
          <w:rStyle w:val="CommentReference"/>
        </w:rPr>
        <w:annotationRef/>
      </w:r>
      <w:r>
        <w:t>You never say what this driver is or where it is expressed.</w:t>
      </w:r>
    </w:p>
  </w:comment>
  <w:comment w:id="87" w:author="Dave Bridges" w:date="2016-02-17T15:53:00Z" w:initials="DB">
    <w:p w14:paraId="5186E898" w14:textId="428716C4" w:rsidR="004243D2" w:rsidRDefault="004243D2">
      <w:pPr>
        <w:pStyle w:val="CommentText"/>
      </w:pPr>
      <w:r>
        <w:rPr>
          <w:rStyle w:val="CommentReference"/>
        </w:rPr>
        <w:annotationRef/>
      </w:r>
      <w:r w:rsidR="00BB41A8">
        <w:t>JeAnna: confirm</w:t>
      </w:r>
      <w:r>
        <w:t xml:space="preserve"> food for UM animal core</w:t>
      </w:r>
    </w:p>
  </w:comment>
  <w:comment w:id="142" w:author="Dave Bridges" w:date="2016-12-31T08:18:00Z" w:initials="DB">
    <w:p w14:paraId="60FD268E" w14:textId="77138980" w:rsidR="00501D40" w:rsidRDefault="00501D40">
      <w:pPr>
        <w:pStyle w:val="CommentText"/>
      </w:pPr>
      <w:r>
        <w:rPr>
          <w:rStyle w:val="CommentReference"/>
        </w:rPr>
        <w:annotationRef/>
      </w:r>
      <w:r>
        <w:t>Needs recipe</w:t>
      </w:r>
    </w:p>
  </w:comment>
  <w:comment w:id="148" w:author="Dave Bridges" w:date="2016-02-17T16:20:00Z" w:initials="DB">
    <w:p w14:paraId="5333D16D" w14:textId="45928E4F" w:rsidR="004243D2" w:rsidRDefault="004243D2">
      <w:pPr>
        <w:pStyle w:val="CommentText"/>
      </w:pPr>
      <w:r>
        <w:rPr>
          <w:rStyle w:val="CommentReference"/>
        </w:rPr>
        <w:annotationRef/>
      </w:r>
      <w:r>
        <w:t>Need catalog numbers</w:t>
      </w:r>
    </w:p>
  </w:comment>
  <w:comment w:id="149" w:author="Dave Bridges" w:date="2016-02-17T16:20:00Z" w:initials="DB">
    <w:p w14:paraId="321EB7AC" w14:textId="77777777" w:rsidR="004243D2" w:rsidRDefault="004243D2">
      <w:pPr>
        <w:pStyle w:val="CommentText"/>
      </w:pPr>
      <w:r>
        <w:rPr>
          <w:rStyle w:val="CommentReference"/>
        </w:rPr>
        <w:annotationRef/>
      </w:r>
      <w:r>
        <w:t>Need catalog numbers</w:t>
      </w:r>
      <w:r w:rsidR="00E86A9C">
        <w:t xml:space="preserve"> and maybe include RRIDs</w:t>
      </w:r>
    </w:p>
  </w:comment>
  <w:comment w:id="176" w:author="Reiter, Larry T" w:date="2016-11-21T10:10:00Z" w:initials="RLT">
    <w:p w14:paraId="0750F00A" w14:textId="1C3CE730" w:rsidR="00C07606" w:rsidRDefault="00C07606">
      <w:pPr>
        <w:pStyle w:val="CommentText"/>
      </w:pPr>
      <w:r>
        <w:rPr>
          <w:rStyle w:val="CommentReference"/>
        </w:rPr>
        <w:annotationRef/>
      </w:r>
      <w:r>
        <w:t>This is ridiculously long for such a data thin paper.  Please be brief (two sentences at most).</w:t>
      </w:r>
    </w:p>
  </w:comment>
  <w:comment w:id="196" w:author="Reiter, Larry T" w:date="2016-11-21T10:13:00Z" w:initials="RLT">
    <w:p w14:paraId="0CDAA4E7" w14:textId="61CEB151" w:rsidR="003A230E" w:rsidRDefault="003A230E">
      <w:pPr>
        <w:pStyle w:val="CommentText"/>
      </w:pPr>
      <w:r>
        <w:rPr>
          <w:rStyle w:val="CommentReference"/>
        </w:rPr>
        <w:annotationRef/>
      </w:r>
      <w:r>
        <w:t>Is there a citation for this, or do we just believe you?</w:t>
      </w:r>
    </w:p>
  </w:comment>
  <w:comment w:id="214" w:author="Reiter, Larry T" w:date="2016-11-21T10:16:00Z" w:initials="RLT">
    <w:p w14:paraId="51DE9A56" w14:textId="4ADF4B14" w:rsidR="003A230E" w:rsidRDefault="003A230E">
      <w:pPr>
        <w:pStyle w:val="CommentText"/>
      </w:pPr>
      <w:r>
        <w:rPr>
          <w:rStyle w:val="CommentReference"/>
        </w:rPr>
        <w:annotationRef/>
      </w:r>
      <w:r>
        <w:t>I guess I am confused.  How does knockdown of Tsc1 produce up-regulation of mTor?  Maybe I am missing something.  If so, you should explain in detail.</w:t>
      </w:r>
    </w:p>
  </w:comment>
  <w:comment w:id="225" w:author="Reiter, Larry T" w:date="2016-11-21T10:18:00Z" w:initials="RLT">
    <w:p w14:paraId="24D9DAE7" w14:textId="6D505FDA" w:rsidR="00F317EA" w:rsidRDefault="00F317EA">
      <w:pPr>
        <w:pStyle w:val="CommentText"/>
      </w:pPr>
      <w:r>
        <w:rPr>
          <w:rStyle w:val="CommentReference"/>
        </w:rPr>
        <w:annotationRef/>
      </w:r>
      <w:r>
        <w:t>I see the citation, but you need to clearly state WHICH muscles.</w:t>
      </w:r>
    </w:p>
  </w:comment>
  <w:comment w:id="252" w:author="Stephenson, Erin" w:date="2016-11-22T12:11:00Z" w:initials="SE">
    <w:p w14:paraId="3FCCB083" w14:textId="4BF7E1F9" w:rsidR="007F6D70" w:rsidRDefault="007F6D70">
      <w:pPr>
        <w:pStyle w:val="CommentText"/>
      </w:pPr>
      <w:r>
        <w:rPr>
          <w:rStyle w:val="CommentReference"/>
        </w:rPr>
        <w:annotationRef/>
      </w:r>
      <w:r>
        <w:t>I am guessing one of these is suppose to read male?</w:t>
      </w:r>
    </w:p>
  </w:comment>
  <w:comment w:id="256" w:author="Reiter, Larry T" w:date="2016-11-21T10:20:00Z" w:initials="RLT">
    <w:p w14:paraId="59FE77D4" w14:textId="6BB3BEC0" w:rsidR="003310A0" w:rsidRDefault="003310A0">
      <w:pPr>
        <w:pStyle w:val="CommentText"/>
      </w:pPr>
      <w:r>
        <w:rPr>
          <w:rStyle w:val="CommentReference"/>
        </w:rPr>
        <w:annotationRef/>
      </w:r>
      <w:r>
        <w:t>You are referring to human proteins here? All caps is human and proteins are non-italic.</w:t>
      </w:r>
    </w:p>
  </w:comment>
  <w:comment w:id="304" w:author="Reiter, Larry T" w:date="2016-11-21T10:22:00Z" w:initials="RLT">
    <w:p w14:paraId="66870B58" w14:textId="3D005220" w:rsidR="00D27CD6" w:rsidRDefault="00D27CD6">
      <w:pPr>
        <w:pStyle w:val="CommentText"/>
      </w:pPr>
      <w:r>
        <w:rPr>
          <w:rStyle w:val="CommentReference"/>
        </w:rPr>
        <w:annotationRef/>
      </w:r>
      <w:r>
        <w:t>Again  - are you talking about human here?  Protein?</w:t>
      </w:r>
    </w:p>
  </w:comment>
  <w:comment w:id="317" w:author="Reiter, Larry T" w:date="2016-11-21T10:23:00Z" w:initials="RLT">
    <w:p w14:paraId="01ECE1D1" w14:textId="350B5A14" w:rsidR="00405E96" w:rsidRDefault="00405E96">
      <w:pPr>
        <w:pStyle w:val="CommentText"/>
      </w:pPr>
      <w:r>
        <w:rPr>
          <w:rStyle w:val="CommentReference"/>
        </w:rPr>
        <w:annotationRef/>
      </w:r>
      <w:r>
        <w:t>Which tissues?</w:t>
      </w:r>
    </w:p>
  </w:comment>
  <w:comment w:id="322" w:author="Reiter, Larry T" w:date="2016-11-21T10:25:00Z" w:initials="RLT">
    <w:p w14:paraId="1E903739" w14:textId="01A5450B" w:rsidR="00801DBD" w:rsidRDefault="00801DBD">
      <w:pPr>
        <w:pStyle w:val="CommentText"/>
      </w:pPr>
      <w:r>
        <w:rPr>
          <w:rStyle w:val="CommentReference"/>
        </w:rPr>
        <w:annotationRef/>
      </w:r>
      <w:r>
        <w:t>This paragraph is a lot of hand waving.  I don’t think you show enough data to propose any of these options.</w:t>
      </w:r>
    </w:p>
  </w:comment>
  <w:comment w:id="347" w:author="Dave Bridges" w:date="2016-02-17T16:22:00Z" w:initials="DB">
    <w:p w14:paraId="4F1C9F57" w14:textId="77777777" w:rsidR="004243D2" w:rsidRDefault="004243D2" w:rsidP="00984EF2">
      <w:pPr>
        <w:pStyle w:val="CommentText"/>
      </w:pPr>
      <w:r>
        <w:rPr>
          <w:rStyle w:val="CommentReference"/>
        </w:rPr>
        <w:annotationRef/>
      </w:r>
      <w:r>
        <w:t>Larry and Alan please include your funding information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206989C" w15:done="0"/>
  <w15:commentEx w15:paraId="72743FAD" w15:done="0"/>
  <w15:commentEx w15:paraId="483B4C1B" w15:done="0"/>
  <w15:commentEx w15:paraId="4AB9054A" w15:done="0"/>
  <w15:commentEx w15:paraId="561376DE" w15:done="0"/>
  <w15:commentEx w15:paraId="5186E898" w15:done="0"/>
  <w15:commentEx w15:paraId="60FD268E" w15:done="0"/>
  <w15:commentEx w15:paraId="5333D16D" w15:done="0"/>
  <w15:commentEx w15:paraId="321EB7AC" w15:done="0"/>
  <w15:commentEx w15:paraId="0750F00A" w15:done="0"/>
  <w15:commentEx w15:paraId="0CDAA4E7" w15:done="0"/>
  <w15:commentEx w15:paraId="51DE9A56" w15:done="0"/>
  <w15:commentEx w15:paraId="24D9DAE7" w15:done="0"/>
  <w15:commentEx w15:paraId="3FCCB083" w15:done="0"/>
  <w15:commentEx w15:paraId="59FE77D4" w15:done="0"/>
  <w15:commentEx w15:paraId="66870B58" w15:done="0"/>
  <w15:commentEx w15:paraId="01ECE1D1" w15:done="0"/>
  <w15:commentEx w15:paraId="1E903739" w15:done="0"/>
  <w15:commentEx w15:paraId="4F1C9F5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48014B" w14:textId="77777777" w:rsidR="0013578B" w:rsidRDefault="0013578B" w:rsidP="00510F88">
      <w:r>
        <w:separator/>
      </w:r>
    </w:p>
  </w:endnote>
  <w:endnote w:type="continuationSeparator" w:id="0">
    <w:p w14:paraId="1F35B08A" w14:textId="77777777" w:rsidR="0013578B" w:rsidRDefault="0013578B" w:rsidP="00510F88">
      <w:r>
        <w:continuationSeparator/>
      </w:r>
    </w:p>
  </w:endnote>
  <w:endnote w:type="continuationNotice" w:id="1">
    <w:p w14:paraId="60B8A8B6" w14:textId="77777777" w:rsidR="0013578B" w:rsidRDefault="001357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roman"/>
    <w:pitch w:val="variable"/>
    <w:sig w:usb0="00000287" w:usb1="00000000" w:usb2="00000000" w:usb3="00000000" w:csb0="0000009F" w:csb1="00000000"/>
  </w:font>
  <w:font w:name="ＭＳ Ｐ明朝">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41A0" w14:textId="77777777" w:rsidR="000E47C9" w:rsidRDefault="000E47C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8ED089" w14:textId="77777777" w:rsidR="0013578B" w:rsidRDefault="0013578B" w:rsidP="00510F88">
      <w:r>
        <w:separator/>
      </w:r>
    </w:p>
  </w:footnote>
  <w:footnote w:type="continuationSeparator" w:id="0">
    <w:p w14:paraId="017C377A" w14:textId="77777777" w:rsidR="0013578B" w:rsidRDefault="0013578B" w:rsidP="00510F88">
      <w:r>
        <w:continuationSeparator/>
      </w:r>
    </w:p>
  </w:footnote>
  <w:footnote w:type="continuationNotice" w:id="1">
    <w:p w14:paraId="7491DBA5" w14:textId="77777777" w:rsidR="0013578B" w:rsidRDefault="0013578B"/>
  </w:footnote>
  <w:footnote w:id="2">
    <w:p w14:paraId="14C8D38D" w14:textId="77777777" w:rsidR="004243D2" w:rsidRDefault="004243D2">
      <w:pPr>
        <w:pStyle w:val="FootnoteText"/>
      </w:pPr>
      <w:r w:rsidRPr="00AF0331">
        <w:rPr>
          <w:rStyle w:val="FootnoteReference"/>
        </w:rPr>
        <w:footnoteRef/>
      </w:r>
      <w:r>
        <w:t xml:space="preserve"> Department of Physiology, University of Tennessee Health Science Center</w:t>
      </w:r>
    </w:p>
  </w:footnote>
  <w:footnote w:id="3">
    <w:p w14:paraId="72A9CB9E" w14:textId="06B70DA0" w:rsidR="00A46FDD" w:rsidRDefault="00A46FDD">
      <w:pPr>
        <w:pStyle w:val="FootnoteText"/>
      </w:pPr>
      <w:r w:rsidRPr="00AF0331">
        <w:rPr>
          <w:rStyle w:val="FootnoteReference"/>
        </w:rPr>
        <w:footnoteRef/>
      </w:r>
      <w:r>
        <w:t xml:space="preserve"> Department of Pediatrics, University of Tennessee Health Science Center</w:t>
      </w:r>
    </w:p>
  </w:footnote>
  <w:footnote w:id="4">
    <w:p w14:paraId="776885BC" w14:textId="77777777" w:rsidR="004243D2" w:rsidRDefault="004243D2" w:rsidP="00510F88">
      <w:pPr>
        <w:pStyle w:val="FootnoteText"/>
      </w:pPr>
      <w:r w:rsidRPr="00AF0331">
        <w:rPr>
          <w:rStyle w:val="FootnoteReference"/>
        </w:rPr>
        <w:footnoteRef/>
      </w:r>
      <w:r>
        <w:t xml:space="preserve"> Life Sciences Institute, University of Michigan, Ann Arbor</w:t>
      </w:r>
    </w:p>
  </w:footnote>
  <w:footnote w:id="5">
    <w:p w14:paraId="5B76B4D6" w14:textId="3B6CF124" w:rsidR="00A46FDD" w:rsidRDefault="00A46FDD">
      <w:pPr>
        <w:pStyle w:val="FootnoteText"/>
      </w:pPr>
      <w:r w:rsidRPr="00AF0331">
        <w:rPr>
          <w:rStyle w:val="FootnoteReference"/>
        </w:rPr>
        <w:footnoteRef/>
      </w:r>
      <w:r>
        <w:t xml:space="preserve"> Department of Nutritional Sciences, University of Michigan School of Public Health, Ann Arbor</w:t>
      </w:r>
    </w:p>
  </w:footnote>
  <w:footnote w:id="6">
    <w:p w14:paraId="7FDF825E" w14:textId="77777777" w:rsidR="004243D2" w:rsidRDefault="004243D2">
      <w:pPr>
        <w:pStyle w:val="FootnoteText"/>
      </w:pPr>
      <w:r w:rsidRPr="00AF0331">
        <w:rPr>
          <w:rStyle w:val="FootnoteReference"/>
        </w:rPr>
        <w:footnoteRef/>
      </w:r>
      <w:r>
        <w:t xml:space="preserve"> Division of Endocrinology and Metabolism, University of California San Diego</w:t>
      </w:r>
    </w:p>
  </w:footnote>
  <w:footnote w:id="7">
    <w:p w14:paraId="3C9940C4" w14:textId="77777777" w:rsidR="004243D2" w:rsidRDefault="004243D2" w:rsidP="00510F88">
      <w:pPr>
        <w:pStyle w:val="FootnoteText"/>
      </w:pPr>
      <w:r w:rsidRPr="00AF0331">
        <w:rPr>
          <w:rStyle w:val="FootnoteReference"/>
        </w:rPr>
        <w:footnoteRef/>
      </w:r>
      <w:r>
        <w:t xml:space="preserve"> Department of Neurology, University of Tennessee Health Science Center</w:t>
      </w:r>
    </w:p>
  </w:footnote>
  <w:footnote w:id="8">
    <w:p w14:paraId="38F47617" w14:textId="2DC9D409" w:rsidR="00A46FDD" w:rsidRDefault="00A46FDD">
      <w:pPr>
        <w:pStyle w:val="FootnoteText"/>
      </w:pPr>
      <w:r w:rsidRPr="00AF0331">
        <w:rPr>
          <w:rStyle w:val="FootnoteReference"/>
        </w:rPr>
        <w:footnoteRef/>
      </w:r>
      <w:r>
        <w:t xml:space="preserve"> Corresponding Author Email: davebrid@umich.edu</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A2D428" w14:textId="77777777" w:rsidR="000E47C9" w:rsidRDefault="000E47C9">
    <w:pPr>
      <w:pStyle w:val="Header"/>
    </w:pP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eiter, Larry T">
    <w15:presenceInfo w15:providerId="None" w15:userId="Reiter, Larry T"/>
  </w15:person>
  <w15:person w15:author="Stephenson, Erin">
    <w15:presenceInfo w15:providerId="None" w15:userId="Stephenson, Erin"/>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2BC"/>
    <w:rsid w:val="000011FD"/>
    <w:rsid w:val="0001215A"/>
    <w:rsid w:val="0007034E"/>
    <w:rsid w:val="00077A6D"/>
    <w:rsid w:val="000A64F4"/>
    <w:rsid w:val="000B139C"/>
    <w:rsid w:val="000E45D1"/>
    <w:rsid w:val="000E47C9"/>
    <w:rsid w:val="001055BB"/>
    <w:rsid w:val="00110958"/>
    <w:rsid w:val="00124294"/>
    <w:rsid w:val="001243A4"/>
    <w:rsid w:val="001341E2"/>
    <w:rsid w:val="0013578B"/>
    <w:rsid w:val="00136D82"/>
    <w:rsid w:val="001405A6"/>
    <w:rsid w:val="00167EA6"/>
    <w:rsid w:val="00180753"/>
    <w:rsid w:val="001847FA"/>
    <w:rsid w:val="001B15D7"/>
    <w:rsid w:val="001D705A"/>
    <w:rsid w:val="002003D4"/>
    <w:rsid w:val="002021EB"/>
    <w:rsid w:val="00212D38"/>
    <w:rsid w:val="0025688C"/>
    <w:rsid w:val="00260911"/>
    <w:rsid w:val="00282EF9"/>
    <w:rsid w:val="00291985"/>
    <w:rsid w:val="002A22D3"/>
    <w:rsid w:val="002A59EC"/>
    <w:rsid w:val="002B3D9F"/>
    <w:rsid w:val="002B6CFE"/>
    <w:rsid w:val="002D3F0E"/>
    <w:rsid w:val="003310A0"/>
    <w:rsid w:val="00335A63"/>
    <w:rsid w:val="0034064A"/>
    <w:rsid w:val="00361591"/>
    <w:rsid w:val="003675EC"/>
    <w:rsid w:val="003742DE"/>
    <w:rsid w:val="003A230E"/>
    <w:rsid w:val="003B0C75"/>
    <w:rsid w:val="003B76F9"/>
    <w:rsid w:val="003C35E8"/>
    <w:rsid w:val="00405E96"/>
    <w:rsid w:val="0041032E"/>
    <w:rsid w:val="00421A3E"/>
    <w:rsid w:val="004243D2"/>
    <w:rsid w:val="004333C7"/>
    <w:rsid w:val="00442B86"/>
    <w:rsid w:val="0044542E"/>
    <w:rsid w:val="00467300"/>
    <w:rsid w:val="004744D9"/>
    <w:rsid w:val="00490316"/>
    <w:rsid w:val="004B0E81"/>
    <w:rsid w:val="004C7A93"/>
    <w:rsid w:val="004E4FCA"/>
    <w:rsid w:val="00501D40"/>
    <w:rsid w:val="00510F88"/>
    <w:rsid w:val="00516047"/>
    <w:rsid w:val="00523548"/>
    <w:rsid w:val="00537E3B"/>
    <w:rsid w:val="00553F89"/>
    <w:rsid w:val="00587B0F"/>
    <w:rsid w:val="005A2842"/>
    <w:rsid w:val="005B4E17"/>
    <w:rsid w:val="005E5D7B"/>
    <w:rsid w:val="00610901"/>
    <w:rsid w:val="00620634"/>
    <w:rsid w:val="0067086A"/>
    <w:rsid w:val="006731AD"/>
    <w:rsid w:val="006A7CAB"/>
    <w:rsid w:val="006A7EEF"/>
    <w:rsid w:val="006E3C82"/>
    <w:rsid w:val="006F2B7D"/>
    <w:rsid w:val="00703336"/>
    <w:rsid w:val="00703BEF"/>
    <w:rsid w:val="00703DFC"/>
    <w:rsid w:val="00705CF1"/>
    <w:rsid w:val="0071388A"/>
    <w:rsid w:val="00731DA6"/>
    <w:rsid w:val="007348F0"/>
    <w:rsid w:val="00742568"/>
    <w:rsid w:val="00751931"/>
    <w:rsid w:val="00761E5E"/>
    <w:rsid w:val="00773D01"/>
    <w:rsid w:val="007A5FBA"/>
    <w:rsid w:val="007E5CB2"/>
    <w:rsid w:val="007F6D70"/>
    <w:rsid w:val="00801DBD"/>
    <w:rsid w:val="00814DE4"/>
    <w:rsid w:val="00832132"/>
    <w:rsid w:val="00840F60"/>
    <w:rsid w:val="00847F05"/>
    <w:rsid w:val="008B6226"/>
    <w:rsid w:val="008C020D"/>
    <w:rsid w:val="008E3571"/>
    <w:rsid w:val="008E6553"/>
    <w:rsid w:val="009227DF"/>
    <w:rsid w:val="0092334C"/>
    <w:rsid w:val="00923401"/>
    <w:rsid w:val="009312D8"/>
    <w:rsid w:val="00941196"/>
    <w:rsid w:val="00941925"/>
    <w:rsid w:val="00942801"/>
    <w:rsid w:val="00965029"/>
    <w:rsid w:val="00977623"/>
    <w:rsid w:val="00984EF2"/>
    <w:rsid w:val="009A6007"/>
    <w:rsid w:val="009B3194"/>
    <w:rsid w:val="009B32D9"/>
    <w:rsid w:val="009B6F2D"/>
    <w:rsid w:val="009D18DB"/>
    <w:rsid w:val="009F5812"/>
    <w:rsid w:val="00A03E5F"/>
    <w:rsid w:val="00A268CE"/>
    <w:rsid w:val="00A3035C"/>
    <w:rsid w:val="00A34EF3"/>
    <w:rsid w:val="00A37218"/>
    <w:rsid w:val="00A4361E"/>
    <w:rsid w:val="00A459D3"/>
    <w:rsid w:val="00A46FDD"/>
    <w:rsid w:val="00A53A67"/>
    <w:rsid w:val="00A63434"/>
    <w:rsid w:val="00A7362C"/>
    <w:rsid w:val="00A75300"/>
    <w:rsid w:val="00AA06CE"/>
    <w:rsid w:val="00AC04C1"/>
    <w:rsid w:val="00AC4E5F"/>
    <w:rsid w:val="00AC57F1"/>
    <w:rsid w:val="00AC7513"/>
    <w:rsid w:val="00AD0153"/>
    <w:rsid w:val="00AD642D"/>
    <w:rsid w:val="00AD7FBA"/>
    <w:rsid w:val="00AE1C94"/>
    <w:rsid w:val="00AE720A"/>
    <w:rsid w:val="00AF0331"/>
    <w:rsid w:val="00AF73B4"/>
    <w:rsid w:val="00B155E0"/>
    <w:rsid w:val="00B20079"/>
    <w:rsid w:val="00B57BCA"/>
    <w:rsid w:val="00B756F2"/>
    <w:rsid w:val="00B87DBF"/>
    <w:rsid w:val="00B9728B"/>
    <w:rsid w:val="00BA1F21"/>
    <w:rsid w:val="00BB41A8"/>
    <w:rsid w:val="00BE1F90"/>
    <w:rsid w:val="00BE5F2D"/>
    <w:rsid w:val="00C01AC6"/>
    <w:rsid w:val="00C07606"/>
    <w:rsid w:val="00C15923"/>
    <w:rsid w:val="00C167B8"/>
    <w:rsid w:val="00C21557"/>
    <w:rsid w:val="00C45ACD"/>
    <w:rsid w:val="00C8615B"/>
    <w:rsid w:val="00C937F0"/>
    <w:rsid w:val="00CB1C98"/>
    <w:rsid w:val="00CC0A2D"/>
    <w:rsid w:val="00CC52BC"/>
    <w:rsid w:val="00CC5BBB"/>
    <w:rsid w:val="00CE5F71"/>
    <w:rsid w:val="00CF26EC"/>
    <w:rsid w:val="00D27CD6"/>
    <w:rsid w:val="00D346E4"/>
    <w:rsid w:val="00D50317"/>
    <w:rsid w:val="00D706B4"/>
    <w:rsid w:val="00D71604"/>
    <w:rsid w:val="00DB6289"/>
    <w:rsid w:val="00DB6FB9"/>
    <w:rsid w:val="00DF3AFC"/>
    <w:rsid w:val="00E01D0E"/>
    <w:rsid w:val="00E05E0F"/>
    <w:rsid w:val="00E1298D"/>
    <w:rsid w:val="00E14D2A"/>
    <w:rsid w:val="00E25751"/>
    <w:rsid w:val="00E558C2"/>
    <w:rsid w:val="00E77750"/>
    <w:rsid w:val="00E81412"/>
    <w:rsid w:val="00E86A9C"/>
    <w:rsid w:val="00E902C6"/>
    <w:rsid w:val="00E93522"/>
    <w:rsid w:val="00EA4D07"/>
    <w:rsid w:val="00EA5D37"/>
    <w:rsid w:val="00EA6FC3"/>
    <w:rsid w:val="00EA7BF1"/>
    <w:rsid w:val="00EC64F9"/>
    <w:rsid w:val="00EE2946"/>
    <w:rsid w:val="00F03805"/>
    <w:rsid w:val="00F04BC7"/>
    <w:rsid w:val="00F22320"/>
    <w:rsid w:val="00F317EA"/>
    <w:rsid w:val="00F81BF8"/>
    <w:rsid w:val="00F82FED"/>
    <w:rsid w:val="00F83DF2"/>
    <w:rsid w:val="00F91467"/>
    <w:rsid w:val="00FA24CE"/>
    <w:rsid w:val="00FC4987"/>
    <w:rsid w:val="00FE4706"/>
    <w:rsid w:val="00FE5FB1"/>
    <w:rsid w:val="00FF4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3EB2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1EB"/>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832132"/>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0F88"/>
    <w:pPr>
      <w:pBdr>
        <w:bottom w:val="single" w:sz="8" w:space="4" w:color="6F6F74" w:themeColor="accent1"/>
      </w:pBdr>
      <w:spacing w:after="300"/>
      <w:contextualSpacing/>
    </w:pPr>
    <w:rPr>
      <w:rFonts w:asciiTheme="majorHAnsi" w:eastAsiaTheme="majorEastAsia" w:hAnsiTheme="majorHAnsi" w:cstheme="majorBidi"/>
      <w:color w:val="343437" w:themeColor="text2" w:themeShade="BF"/>
      <w:spacing w:val="5"/>
      <w:kern w:val="28"/>
      <w:sz w:val="52"/>
      <w:szCs w:val="52"/>
    </w:rPr>
  </w:style>
  <w:style w:type="character" w:customStyle="1" w:styleId="TitleChar">
    <w:name w:val="Title Char"/>
    <w:basedOn w:val="DefaultParagraphFont"/>
    <w:link w:val="Title"/>
    <w:uiPriority w:val="10"/>
    <w:rsid w:val="00510F88"/>
    <w:rPr>
      <w:rFonts w:asciiTheme="majorHAnsi" w:eastAsiaTheme="majorEastAsia" w:hAnsiTheme="majorHAnsi" w:cstheme="majorBidi"/>
      <w:color w:val="343437" w:themeColor="text2" w:themeShade="BF"/>
      <w:spacing w:val="5"/>
      <w:kern w:val="28"/>
      <w:sz w:val="52"/>
      <w:szCs w:val="52"/>
    </w:rPr>
  </w:style>
  <w:style w:type="paragraph" w:styleId="FootnoteText">
    <w:name w:val="footnote text"/>
    <w:basedOn w:val="Normal"/>
    <w:link w:val="FootnoteTextChar"/>
    <w:uiPriority w:val="99"/>
    <w:unhideWhenUsed/>
    <w:rsid w:val="00510F88"/>
  </w:style>
  <w:style w:type="character" w:customStyle="1" w:styleId="FootnoteTextChar">
    <w:name w:val="Footnote Text Char"/>
    <w:basedOn w:val="DefaultParagraphFont"/>
    <w:link w:val="FootnoteText"/>
    <w:uiPriority w:val="99"/>
    <w:rsid w:val="00510F88"/>
  </w:style>
  <w:style w:type="character" w:styleId="FootnoteReference">
    <w:name w:val="footnote reference"/>
    <w:basedOn w:val="DefaultParagraphFont"/>
    <w:uiPriority w:val="99"/>
    <w:unhideWhenUsed/>
    <w:rsid w:val="00510F88"/>
    <w:rPr>
      <w:vertAlign w:val="superscript"/>
    </w:rPr>
  </w:style>
  <w:style w:type="character" w:styleId="Hyperlink">
    <w:name w:val="Hyperlink"/>
    <w:basedOn w:val="DefaultParagraphFont"/>
    <w:uiPriority w:val="99"/>
    <w:unhideWhenUsed/>
    <w:rsid w:val="002021EB"/>
    <w:rPr>
      <w:color w:val="67AABF" w:themeColor="hyperlink"/>
      <w:u w:val="single"/>
    </w:rPr>
  </w:style>
  <w:style w:type="character" w:customStyle="1" w:styleId="Heading1Char">
    <w:name w:val="Heading 1 Char"/>
    <w:basedOn w:val="DefaultParagraphFont"/>
    <w:link w:val="Heading1"/>
    <w:uiPriority w:val="9"/>
    <w:rsid w:val="002021EB"/>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832132"/>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4E4FCA"/>
    <w:rPr>
      <w:sz w:val="18"/>
      <w:szCs w:val="18"/>
    </w:rPr>
  </w:style>
  <w:style w:type="paragraph" w:styleId="CommentText">
    <w:name w:val="annotation text"/>
    <w:basedOn w:val="Normal"/>
    <w:link w:val="CommentTextChar"/>
    <w:uiPriority w:val="99"/>
    <w:semiHidden/>
    <w:unhideWhenUsed/>
    <w:rsid w:val="004E4FCA"/>
  </w:style>
  <w:style w:type="character" w:customStyle="1" w:styleId="CommentTextChar">
    <w:name w:val="Comment Text Char"/>
    <w:basedOn w:val="DefaultParagraphFont"/>
    <w:link w:val="CommentText"/>
    <w:uiPriority w:val="99"/>
    <w:semiHidden/>
    <w:rsid w:val="004E4FCA"/>
  </w:style>
  <w:style w:type="paragraph" w:styleId="CommentSubject">
    <w:name w:val="annotation subject"/>
    <w:basedOn w:val="CommentText"/>
    <w:next w:val="CommentText"/>
    <w:link w:val="CommentSubjectChar"/>
    <w:uiPriority w:val="99"/>
    <w:semiHidden/>
    <w:unhideWhenUsed/>
    <w:rsid w:val="004E4FCA"/>
    <w:rPr>
      <w:b/>
      <w:bCs/>
      <w:sz w:val="20"/>
      <w:szCs w:val="20"/>
    </w:rPr>
  </w:style>
  <w:style w:type="character" w:customStyle="1" w:styleId="CommentSubjectChar">
    <w:name w:val="Comment Subject Char"/>
    <w:basedOn w:val="CommentTextChar"/>
    <w:link w:val="CommentSubject"/>
    <w:uiPriority w:val="99"/>
    <w:semiHidden/>
    <w:rsid w:val="004E4FCA"/>
    <w:rPr>
      <w:b/>
      <w:bCs/>
      <w:sz w:val="20"/>
      <w:szCs w:val="20"/>
    </w:rPr>
  </w:style>
  <w:style w:type="paragraph" w:styleId="BalloonText">
    <w:name w:val="Balloon Text"/>
    <w:basedOn w:val="Normal"/>
    <w:link w:val="BalloonTextChar"/>
    <w:uiPriority w:val="99"/>
    <w:semiHidden/>
    <w:unhideWhenUsed/>
    <w:rsid w:val="004E4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4E4FCA"/>
    <w:rPr>
      <w:rFonts w:ascii="Lucida Grande" w:hAnsi="Lucida Grande"/>
      <w:sz w:val="18"/>
      <w:szCs w:val="18"/>
    </w:rPr>
  </w:style>
  <w:style w:type="paragraph" w:styleId="BodyText">
    <w:name w:val="Body Text"/>
    <w:basedOn w:val="Normal"/>
    <w:link w:val="BodyTextChar"/>
    <w:uiPriority w:val="99"/>
    <w:semiHidden/>
    <w:unhideWhenUsed/>
    <w:rsid w:val="00CB1C98"/>
    <w:pPr>
      <w:spacing w:after="120"/>
    </w:pPr>
  </w:style>
  <w:style w:type="character" w:customStyle="1" w:styleId="BodyTextChar">
    <w:name w:val="Body Text Char"/>
    <w:basedOn w:val="DefaultParagraphFont"/>
    <w:link w:val="BodyText"/>
    <w:uiPriority w:val="99"/>
    <w:semiHidden/>
    <w:rsid w:val="00CB1C98"/>
  </w:style>
  <w:style w:type="character" w:styleId="EndnoteReference">
    <w:name w:val="endnote reference"/>
    <w:basedOn w:val="DefaultParagraphFont"/>
    <w:uiPriority w:val="99"/>
    <w:semiHidden/>
    <w:unhideWhenUsed/>
    <w:rsid w:val="00AF0331"/>
    <w:rPr>
      <w:vertAlign w:val="superscript"/>
    </w:rPr>
  </w:style>
  <w:style w:type="paragraph" w:styleId="Header">
    <w:name w:val="header"/>
    <w:basedOn w:val="Normal"/>
    <w:link w:val="HeaderChar"/>
    <w:uiPriority w:val="99"/>
    <w:unhideWhenUsed/>
    <w:rsid w:val="000E47C9"/>
    <w:pPr>
      <w:tabs>
        <w:tab w:val="center" w:pos="4680"/>
        <w:tab w:val="right" w:pos="9360"/>
      </w:tabs>
    </w:pPr>
  </w:style>
  <w:style w:type="character" w:customStyle="1" w:styleId="HeaderChar">
    <w:name w:val="Header Char"/>
    <w:basedOn w:val="DefaultParagraphFont"/>
    <w:link w:val="Header"/>
    <w:uiPriority w:val="99"/>
    <w:rsid w:val="000E47C9"/>
  </w:style>
  <w:style w:type="paragraph" w:styleId="Footer">
    <w:name w:val="footer"/>
    <w:basedOn w:val="Normal"/>
    <w:link w:val="FooterChar"/>
    <w:uiPriority w:val="99"/>
    <w:unhideWhenUsed/>
    <w:rsid w:val="000E47C9"/>
    <w:pPr>
      <w:tabs>
        <w:tab w:val="center" w:pos="4680"/>
        <w:tab w:val="right" w:pos="9360"/>
      </w:tabs>
    </w:pPr>
  </w:style>
  <w:style w:type="character" w:customStyle="1" w:styleId="FooterChar">
    <w:name w:val="Footer Char"/>
    <w:basedOn w:val="DefaultParagraphFont"/>
    <w:link w:val="Footer"/>
    <w:uiPriority w:val="99"/>
    <w:rsid w:val="000E4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77719">
      <w:bodyDiv w:val="1"/>
      <w:marLeft w:val="0"/>
      <w:marRight w:val="0"/>
      <w:marTop w:val="0"/>
      <w:marBottom w:val="0"/>
      <w:divBdr>
        <w:top w:val="none" w:sz="0" w:space="0" w:color="auto"/>
        <w:left w:val="none" w:sz="0" w:space="0" w:color="auto"/>
        <w:bottom w:val="none" w:sz="0" w:space="0" w:color="auto"/>
        <w:right w:val="none" w:sz="0" w:space="0" w:color="auto"/>
      </w:divBdr>
    </w:div>
    <w:div w:id="1583098309">
      <w:bodyDiv w:val="1"/>
      <w:marLeft w:val="0"/>
      <w:marRight w:val="0"/>
      <w:marTop w:val="0"/>
      <w:marBottom w:val="0"/>
      <w:divBdr>
        <w:top w:val="none" w:sz="0" w:space="0" w:color="auto"/>
        <w:left w:val="none" w:sz="0" w:space="0" w:color="auto"/>
        <w:bottom w:val="none" w:sz="0" w:space="0" w:color="auto"/>
        <w:right w:val="none" w:sz="0" w:space="0" w:color="auto"/>
      </w:divBdr>
    </w:div>
    <w:div w:id="17842295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microsoft.com/office/2011/relationships/commentsExtended" Target="commentsExtended.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50C8FB-7D4B-7749-9E01-4CE3B40A69B7}">
  <ds:schemaRefs>
    <ds:schemaRef ds:uri="http://schemas.openxmlformats.org/officeDocument/2006/bibliography"/>
  </ds:schemaRefs>
</ds:datastoreItem>
</file>

<file path=customXml/itemProps2.xml><?xml version="1.0" encoding="utf-8"?>
<ds:datastoreItem xmlns:ds="http://schemas.openxmlformats.org/officeDocument/2006/customXml" ds:itemID="{DC220592-AC73-6D44-9266-B927BB502C52}">
  <ds:schemaRefs>
    <ds:schemaRef ds:uri="http://schemas.openxmlformats.org/officeDocument/2006/bibliography"/>
  </ds:schemaRefs>
</ds:datastoreItem>
</file>

<file path=customXml/itemProps3.xml><?xml version="1.0" encoding="utf-8"?>
<ds:datastoreItem xmlns:ds="http://schemas.openxmlformats.org/officeDocument/2006/customXml" ds:itemID="{49796B80-C97C-C348-9A56-F38F531E4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44128</Words>
  <Characters>251536</Characters>
  <Application>Microsoft Macintosh Word</Application>
  <DocSecurity>0</DocSecurity>
  <Lines>2096</Lines>
  <Paragraphs>590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Abstract</vt:lpstr>
      <vt:lpstr/>
      <vt:lpstr>Introduction</vt:lpstr>
      <vt:lpstr>Methods and Materials</vt:lpstr>
      <vt:lpstr>    Animal Housing and Procedures</vt:lpstr>
      <vt:lpstr>    Drosophila Breeding and Maintenance</vt:lpstr>
      <vt:lpstr>    Western Blotting</vt:lpstr>
      <vt:lpstr>    Statistics</vt:lpstr>
      <vt:lpstr>Results</vt:lpstr>
      <vt:lpstr>    Deletion of Tsc1 in muscle tissue causes shortened lifespan and increased autoph</vt:lpstr>
      <vt:lpstr>    Knockdown of Tsc1 in drosophila muscle tissue reduces lifespan</vt:lpstr>
      <vt:lpstr>Knockdown of Atg8a in fly muscles reduces lifespan</vt:lpstr>
      <vt:lpstr>Discussion </vt:lpstr>
    </vt:vector>
  </TitlesOfParts>
  <Company>UT-HSC</Company>
  <LinksUpToDate>false</LinksUpToDate>
  <CharactersWithSpaces>295074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cp:revision>
  <dcterms:created xsi:type="dcterms:W3CDTF">2016-02-17T21:22:00Z</dcterms:created>
  <dcterms:modified xsi:type="dcterms:W3CDTF">2018-01-04T18:51:00Z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http://www.zotero.org/styles/autophagy</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http://www.zotero.org/styles/autophagy</vt:lpwstr>
  </property>
  <property fmtid="{D5CDD505-2E9C-101B-9397-08002B2CF9AE}" pid="9" name="Mendeley Recent Style Name 2_1">
    <vt:lpwstr>Autophagy</vt:lpwstr>
  </property>
  <property fmtid="{D5CDD505-2E9C-101B-9397-08002B2CF9AE}" pid="10" name="Mendeley Recent Style Id 3_1">
    <vt:lpwstr>http://www.zotero.org/styles/current-biology</vt:lpwstr>
  </property>
  <property fmtid="{D5CDD505-2E9C-101B-9397-08002B2CF9AE}" pid="11" name="Mendeley Recent Style Name 3_1">
    <vt:lpwstr>Current Biology</vt:lpwstr>
  </property>
  <property fmtid="{D5CDD505-2E9C-101B-9397-08002B2CF9AE}" pid="12" name="Mendeley Recent Style Id 4_1">
    <vt:lpwstr>http://www.zotero.org/styles/journal-of-endocrinology</vt:lpwstr>
  </property>
  <property fmtid="{D5CDD505-2E9C-101B-9397-08002B2CF9AE}" pid="13" name="Mendeley Recent Style Name 4_1">
    <vt:lpwstr>Journal of Endocrinology</vt:lpwstr>
  </property>
  <property fmtid="{D5CDD505-2E9C-101B-9397-08002B2CF9AE}" pid="14" name="Mendeley Recent Style Id 5_1">
    <vt:lpwstr>http://www.zotero.org/styles/obesity</vt:lpwstr>
  </property>
  <property fmtid="{D5CDD505-2E9C-101B-9397-08002B2CF9AE}" pid="15" name="Mendeley Recent Style Name 5_1">
    <vt:lpwstr>Obesity</vt:lpwstr>
  </property>
  <property fmtid="{D5CDD505-2E9C-101B-9397-08002B2CF9AE}" pid="16" name="Mendeley Recent Style Id 6_1">
    <vt:lpwstr>http://www.zotero.org/styles/plos-one</vt:lpwstr>
  </property>
  <property fmtid="{D5CDD505-2E9C-101B-9397-08002B2CF9AE}" pid="17" name="Mendeley Recent Style Name 6_1">
    <vt:lpwstr>PLOS ONE</vt:lpwstr>
  </property>
  <property fmtid="{D5CDD505-2E9C-101B-9397-08002B2CF9AE}" pid="18" name="Mendeley Recent Style Id 7_1">
    <vt:lpwstr>http://www.zotero.org/styles/science-translational-medicine</vt:lpwstr>
  </property>
  <property fmtid="{D5CDD505-2E9C-101B-9397-08002B2CF9AE}" pid="19" name="Mendeley Recent Style Name 7_1">
    <vt:lpwstr>Science Translational Medicine</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http://www.zotero.org/styles/skeletal-muscle</vt:lpwstr>
  </property>
  <property fmtid="{D5CDD505-2E9C-101B-9397-08002B2CF9AE}" pid="23" name="Mendeley Recent Style Name 9_1">
    <vt:lpwstr>Skeletal Muscle</vt:lpwstr>
  </property>
  <property fmtid="{D5CDD505-2E9C-101B-9397-08002B2CF9AE}" pid="24" name="Mendeley Unique User Id_1">
    <vt:lpwstr>e12fc6bc-5cc2-31b8-be29-f69b452c6da9</vt:lpwstr>
  </property>
</Properties>
</file>